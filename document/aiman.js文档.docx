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A356A" w14:textId="293C20FF" w:rsidR="00B85EB5" w:rsidRPr="00EA0A09" w:rsidRDefault="00EA0A09" w:rsidP="00AC312F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微软雅黑" w:eastAsia="微软雅黑" w:hAnsi="微软雅黑" w:cs="MS Mincho"/>
          <w:b/>
          <w:bCs/>
          <w:color w:val="222222"/>
          <w:kern w:val="36"/>
          <w:sz w:val="54"/>
          <w:szCs w:val="54"/>
        </w:rPr>
      </w:pPr>
      <w:r>
        <w:rPr>
          <w:rFonts w:ascii="微软雅黑" w:eastAsia="微软雅黑" w:hAnsi="微软雅黑"/>
          <w:b/>
          <w:bCs/>
          <w:color w:val="222222"/>
          <w:kern w:val="36"/>
          <w:sz w:val="54"/>
          <w:szCs w:val="54"/>
        </w:rPr>
        <w:t>aiman</w:t>
      </w:r>
      <w:r w:rsidR="00AC312F" w:rsidRPr="00EA0A09">
        <w:rPr>
          <w:rFonts w:ascii="微软雅黑" w:eastAsia="微软雅黑" w:hAnsi="微软雅黑"/>
          <w:b/>
          <w:bCs/>
          <w:color w:val="222222"/>
          <w:kern w:val="36"/>
          <w:sz w:val="54"/>
          <w:szCs w:val="54"/>
        </w:rPr>
        <w:t xml:space="preserve">.js </w:t>
      </w:r>
      <w:r w:rsidR="001C06C6" w:rsidRPr="00EA0A09">
        <w:rPr>
          <w:rFonts w:ascii="微软雅黑" w:eastAsia="微软雅黑" w:hAnsi="微软雅黑" w:cs="MS Mincho"/>
          <w:b/>
          <w:bCs/>
          <w:color w:val="222222"/>
          <w:kern w:val="36"/>
          <w:sz w:val="54"/>
          <w:szCs w:val="54"/>
        </w:rPr>
        <w:t>使用和</w:t>
      </w:r>
      <w:r w:rsidR="00AC312F" w:rsidRPr="00EA0A09">
        <w:rPr>
          <w:rFonts w:ascii="微软雅黑" w:eastAsia="微软雅黑" w:hAnsi="微软雅黑" w:cs="MS Mincho"/>
          <w:b/>
          <w:bCs/>
          <w:color w:val="222222"/>
          <w:kern w:val="36"/>
          <w:sz w:val="54"/>
          <w:szCs w:val="54"/>
        </w:rPr>
        <w:t>接口文档</w:t>
      </w:r>
    </w:p>
    <w:p w14:paraId="47201F13" w14:textId="3E9941F7" w:rsidR="00B85EB5" w:rsidRPr="00EA0A09" w:rsidRDefault="00B85EB5" w:rsidP="00154307">
      <w:pPr>
        <w:pStyle w:val="10"/>
        <w:rPr>
          <w:sz w:val="54"/>
          <w:szCs w:val="54"/>
        </w:rPr>
      </w:pPr>
      <w:r w:rsidRPr="00EA0A09">
        <w:t>安装</w:t>
      </w:r>
      <w:r w:rsidR="007D7E6D" w:rsidRPr="00EA0A09">
        <w:rPr>
          <w:rFonts w:hint="eastAsia"/>
        </w:rPr>
        <w:t>使用</w:t>
      </w:r>
    </w:p>
    <w:p w14:paraId="6E8241AB" w14:textId="6B5BEB50" w:rsidR="00AC312F" w:rsidRPr="00EA0A09" w:rsidRDefault="009B6962" w:rsidP="00154307">
      <w:pPr>
        <w:pStyle w:val="20"/>
      </w:pPr>
      <w:r w:rsidRPr="00EA0A09">
        <w:t xml:space="preserve">npm install </w:t>
      </w:r>
      <w:r w:rsidR="007761A1">
        <w:rPr>
          <w:rFonts w:hint="eastAsia"/>
        </w:rPr>
        <w:t>aiman</w:t>
      </w:r>
    </w:p>
    <w:p w14:paraId="1D9FB375" w14:textId="18847C85" w:rsidR="00AC312F" w:rsidRPr="00EA0A09" w:rsidRDefault="007D7E6D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 w:hint="eastAsia"/>
        </w:rPr>
        <w:t>使用</w:t>
      </w:r>
      <w:r w:rsidR="00AC312F" w:rsidRPr="00EA0A09">
        <w:rPr>
          <w:rFonts w:ascii="微软雅黑" w:eastAsia="微软雅黑" w:hAnsi="微软雅黑"/>
        </w:rPr>
        <w:t>示例:</w:t>
      </w:r>
    </w:p>
    <w:p w14:paraId="12B44202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//初始化过程</w:t>
      </w:r>
    </w:p>
    <w:p w14:paraId="6182125E" w14:textId="22499619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require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</w:t>
      </w:r>
      <w:r w:rsid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56078FDE" w14:textId="255ACEC4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if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(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typeof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!==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'undefined'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7B270AD1" w14:textId="1E6B873E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(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.currentProvider);</w:t>
      </w:r>
    </w:p>
    <w:p w14:paraId="23D6E598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}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else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0632C0D4" w14:textId="5FBC38CA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set the provider you want from </w:t>
      </w:r>
      <w:r w:rsid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.providers</w:t>
      </w:r>
    </w:p>
    <w:p w14:paraId="641C38DD" w14:textId="340CCB38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(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="00F4145D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.providers.HttpProvider(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"http://localhost:8545"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41C71CE9" w14:textId="0EACE792" w:rsidR="007D7E6D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A3C861C" w14:textId="09026B06" w:rsidR="007D7E6D" w:rsidRPr="00EA0A09" w:rsidRDefault="007D7E6D" w:rsidP="00154307">
      <w:pPr>
        <w:pStyle w:val="10"/>
      </w:pPr>
      <w:r w:rsidRPr="00EA0A09">
        <w:t>部分接口</w:t>
      </w:r>
      <w:r w:rsidRPr="00EA0A09">
        <w:rPr>
          <w:rFonts w:cs="宋体"/>
        </w:rPr>
        <w:t>说</w:t>
      </w:r>
      <w:r w:rsidRPr="00EA0A09">
        <w:t>明</w:t>
      </w:r>
    </w:p>
    <w:p w14:paraId="0FDBA588" w14:textId="5C4058E3" w:rsidR="00AC312F" w:rsidRPr="00EA0A09" w:rsidRDefault="007761A1" w:rsidP="00154307">
      <w:pPr>
        <w:pStyle w:val="20"/>
      </w:pPr>
      <w:r>
        <w:t>aiman</w:t>
      </w:r>
      <w:r w:rsidR="00AC312F" w:rsidRPr="00EA0A09">
        <w:t>.version.network</w:t>
      </w:r>
    </w:p>
    <w:p w14:paraId="188728B9" w14:textId="06E98783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同步方式：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.version.network</w:t>
      </w:r>
    </w:p>
    <w:p w14:paraId="5B902EBA" w14:textId="52B42F5D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异步方式：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.version.getNetwork(callback(error, result){ ... })</w:t>
      </w:r>
    </w:p>
    <w:p w14:paraId="455D84D7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返回值:</w:t>
      </w:r>
    </w:p>
    <w:p w14:paraId="2FBDFBD5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网络协议版本</w:t>
      </w:r>
    </w:p>
    <w:p w14:paraId="2672D80C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1ED70AA5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//省略初始化过程</w:t>
      </w:r>
    </w:p>
    <w:p w14:paraId="3AC01DF4" w14:textId="74A27AA4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version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.version.network;</w:t>
      </w:r>
    </w:p>
    <w:p w14:paraId="7749F473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.log(version);</w:t>
      </w:r>
    </w:p>
    <w:p w14:paraId="2324416E" w14:textId="3C9CA198" w:rsidR="00AC312F" w:rsidRPr="00EA0A09" w:rsidRDefault="007761A1" w:rsidP="00154307">
      <w:pPr>
        <w:pStyle w:val="20"/>
      </w:pPr>
      <w:r>
        <w:t>aiman</w:t>
      </w:r>
      <w:r w:rsidR="00AC312F" w:rsidRPr="00EA0A09">
        <w:t>.setProvider</w:t>
      </w:r>
    </w:p>
    <w:p w14:paraId="40EECB8A" w14:textId="167F3C80" w:rsidR="00AC312F" w:rsidRPr="00EA0A09" w:rsidRDefault="007761A1" w:rsidP="000F6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aiman</w:t>
      </w:r>
      <w:r w:rsidR="00AC312F" w:rsidRPr="00EA0A09">
        <w:rPr>
          <w:rFonts w:ascii="微软雅黑" w:eastAsia="微软雅黑" w:hAnsi="微软雅黑"/>
        </w:rPr>
        <w:t>.setProvider</w:t>
      </w:r>
    </w:p>
    <w:p w14:paraId="240337EA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设置Provider</w:t>
      </w:r>
    </w:p>
    <w:p w14:paraId="434AF75B" w14:textId="201130E9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参数：无</w:t>
      </w:r>
    </w:p>
    <w:p w14:paraId="57E655D0" w14:textId="4E8E13AA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返回值：undefined</w:t>
      </w:r>
    </w:p>
    <w:p w14:paraId="3A76FD55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01E16785" w14:textId="067B44EF" w:rsidR="00AC312F" w:rsidRPr="00EA0A09" w:rsidRDefault="007761A1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.setProvider(</w:t>
      </w:r>
      <w:r w:rsidR="00AC312F"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.providers.HttpProvider(</w:t>
      </w:r>
      <w:r w:rsidR="00AC312F"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'http://localhost:8545'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1C4B1374" w14:textId="03B70EDD" w:rsidR="00AC312F" w:rsidRPr="00EA0A09" w:rsidRDefault="007761A1" w:rsidP="00154307">
      <w:pPr>
        <w:pStyle w:val="20"/>
      </w:pPr>
      <w:r>
        <w:t>aiman</w:t>
      </w:r>
      <w:r w:rsidR="00AC312F" w:rsidRPr="00EA0A09">
        <w:t>.sha3</w:t>
      </w:r>
    </w:p>
    <w:p w14:paraId="07360B75" w14:textId="49F9149B" w:rsidR="00AC312F" w:rsidRPr="00EA0A09" w:rsidRDefault="007761A1" w:rsidP="000F6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.sha3(string, options)</w:t>
      </w:r>
    </w:p>
    <w:p w14:paraId="3F623177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35107148" w14:textId="6B1AC0A4" w:rsidR="00AC312F" w:rsidRPr="00EA0A09" w:rsidRDefault="00AB0BF8" w:rsidP="000F6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String：</w:t>
      </w:r>
      <w:r w:rsidR="00AC312F" w:rsidRPr="00EA0A09">
        <w:rPr>
          <w:rFonts w:ascii="微软雅黑" w:eastAsia="微软雅黑" w:hAnsi="微软雅黑"/>
        </w:rPr>
        <w:t>String - 传入的需要使用Keccak-256 SHA3算法进行哈希运算的字符串。</w:t>
      </w:r>
    </w:p>
    <w:p w14:paraId="52D6A2D5" w14:textId="1750B139" w:rsidR="00AC312F" w:rsidRPr="001A4F45" w:rsidRDefault="001A4F45" w:rsidP="000F6069">
      <w:pPr>
        <w:rPr>
          <w:rFonts w:eastAsia="Times New Roman"/>
        </w:rPr>
      </w:pPr>
      <w:r>
        <w:rPr>
          <w:rStyle w:val="HTML"/>
          <w:rFonts w:ascii="Menlo" w:hAnsi="Menlo" w:cs="Menlo"/>
          <w:color w:val="C7254E"/>
          <w:sz w:val="21"/>
          <w:szCs w:val="21"/>
          <w:shd w:val="clear" w:color="auto" w:fill="F9F2F4"/>
        </w:rPr>
        <w:t>options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="00AC312F" w:rsidRPr="00EA0A09">
        <w:rPr>
          <w:rFonts w:ascii="微软雅黑" w:eastAsia="微软雅黑" w:hAnsi="微软雅黑"/>
        </w:rPr>
        <w:t>Object - 可选项设置。如果要解析的是hex格式的十六进制字符串。需要设置encoding为hex。因为JS中会默认忽略0x。</w:t>
      </w:r>
    </w:p>
    <w:p w14:paraId="0F31B0C1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00569AC2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使用Keccak-256 SHA3算法哈希过的结果。</w:t>
      </w:r>
    </w:p>
    <w:p w14:paraId="157BB243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45726725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//省略初始化过程</w:t>
      </w:r>
    </w:p>
    <w:p w14:paraId="50EBBE21" w14:textId="37D64BD4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</w:t>
      </w: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hash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.sha3(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"Some string to be hashed"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7EE9D32C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</w:t>
      </w: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hash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); </w:t>
      </w:r>
    </w:p>
    <w:p w14:paraId="6B57415B" w14:textId="1B6B6CC0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</w:t>
      </w: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hash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OfHash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.sha3(</w:t>
      </w: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hash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, {encoding: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'hex'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});</w:t>
      </w:r>
    </w:p>
    <w:p w14:paraId="0D73425D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</w:t>
      </w: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hash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OfHash); </w:t>
      </w:r>
    </w:p>
    <w:p w14:paraId="19C59878" w14:textId="0D976812" w:rsidR="00AC312F" w:rsidRPr="00EA0A09" w:rsidRDefault="007761A1" w:rsidP="00154307">
      <w:pPr>
        <w:pStyle w:val="20"/>
      </w:pPr>
      <w:r>
        <w:t>aiman</w:t>
      </w:r>
      <w:r w:rsidR="00AC312F" w:rsidRPr="00EA0A09">
        <w:t>.toHex</w:t>
      </w:r>
    </w:p>
    <w:p w14:paraId="4C76ED4A" w14:textId="44723821" w:rsidR="00AC312F" w:rsidRPr="00EA0A09" w:rsidRDefault="007761A1" w:rsidP="000F6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.toHex</w:t>
      </w:r>
    </w:p>
    <w:p w14:paraId="097A047B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将任何值转为HEX。</w:t>
      </w:r>
    </w:p>
    <w:p w14:paraId="290A98EF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0A812F63" w14:textId="59C83083" w:rsidR="00F81457" w:rsidRDefault="00AC312F" w:rsidP="000F6069">
      <w:pPr>
        <w:rPr>
          <w:ins w:id="0" w:author="Microsoft Office 用户" w:date="2019-08-02T11:14:00Z"/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String|Number|Object|Array|BigNumber - 需要转化为HEX的值。如果是一个对象或数组类型，将会先用JSON.stringify进行转换成字符串。如果传入的是BigNumber，则将得到对应的Number的HEX。</w:t>
      </w:r>
    </w:p>
    <w:p w14:paraId="61C5A05E" w14:textId="3EA7ADE1" w:rsidR="00DF4E16" w:rsidRDefault="00DF4E16" w:rsidP="000F6069">
      <w:pPr>
        <w:rPr>
          <w:ins w:id="1" w:author="Microsoft Office 用户" w:date="2019-08-02T11:14:00Z"/>
          <w:rFonts w:ascii="微软雅黑" w:eastAsia="微软雅黑" w:hAnsi="微软雅黑"/>
        </w:rPr>
      </w:pPr>
      <w:ins w:id="2" w:author="Microsoft Office 用户" w:date="2019-08-02T11:14:00Z">
        <w:r>
          <w:rPr>
            <w:rFonts w:ascii="微软雅黑" w:eastAsia="微软雅黑" w:hAnsi="微软雅黑" w:hint="eastAsia"/>
          </w:rPr>
          <w:t>返回值：</w:t>
        </w:r>
      </w:ins>
    </w:p>
    <w:p w14:paraId="03D933DF" w14:textId="3C2735C0" w:rsidR="00DF4E16" w:rsidRPr="00EA0A09" w:rsidRDefault="00DF4E16" w:rsidP="000F6069">
      <w:pPr>
        <w:rPr>
          <w:rFonts w:ascii="微软雅黑" w:eastAsia="微软雅黑" w:hAnsi="微软雅黑"/>
        </w:rPr>
      </w:pPr>
      <w:ins w:id="3" w:author="Microsoft Office 用户" w:date="2019-08-02T11:14:00Z">
        <w:r>
          <w:rPr>
            <w:rFonts w:ascii="微软雅黑" w:eastAsia="微软雅黑" w:hAnsi="微软雅黑" w:hint="eastAsia"/>
          </w:rPr>
          <w:t>16进制字符串</w:t>
        </w:r>
      </w:ins>
    </w:p>
    <w:p w14:paraId="25C50606" w14:textId="77777777" w:rsidR="00AC312F" w:rsidRPr="00EA0A09" w:rsidRDefault="00AC312F" w:rsidP="000F6069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lastRenderedPageBreak/>
        <w:t>示例：</w:t>
      </w:r>
    </w:p>
    <w:p w14:paraId="1284C9E8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9926"/>
          <w:sz w:val="20"/>
          <w:szCs w:val="20"/>
          <w:bdr w:val="none" w:sz="0" w:space="0" w:color="auto" w:frame="1"/>
        </w:rPr>
        <w:t>//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初始化基本对象</w:t>
      </w:r>
    </w:p>
    <w:p w14:paraId="0B4285D4" w14:textId="6C5E3E1C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</w:t>
      </w:r>
      <w:r w:rsid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require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</w:t>
      </w:r>
      <w:r w:rsidR="007761A1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1214C081" w14:textId="676EA4EF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(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.providers.HttpProvider(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"http://localhost:8545"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));</w:t>
      </w:r>
    </w:p>
    <w:p w14:paraId="4129C7F7" w14:textId="3E62B135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BigNumber = </w:t>
      </w: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require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'bignumber.js'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  <w:r w:rsidR="00F81457">
        <w:rPr>
          <w:rFonts w:ascii="微软雅黑" w:eastAsia="微软雅黑" w:hAnsi="微软雅黑" w:cs="Courier New" w:hint="eastAsia"/>
          <w:color w:val="333333"/>
          <w:sz w:val="20"/>
          <w:szCs w:val="20"/>
          <w:bdr w:val="none" w:sz="0" w:space="0" w:color="auto" w:frame="1"/>
        </w:rPr>
        <w:t xml:space="preserve"> //version 5.0.0</w:t>
      </w:r>
    </w:p>
    <w:p w14:paraId="7AE923EC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</w:p>
    <w:p w14:paraId="5D1402BA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str =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"abcABC"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3B98C49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var obj = {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abc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'ABC'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};</w:t>
      </w:r>
    </w:p>
    <w:p w14:paraId="6047A9E1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bignumber =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BigNumber(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'12345678901234567890'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84D0304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</w:p>
    <w:p w14:paraId="7D7987F7" w14:textId="781F391D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hstr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.toHex(str);</w:t>
      </w:r>
    </w:p>
    <w:p w14:paraId="3A6214ED" w14:textId="66EE2B1D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hobj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.toHex(obj);</w:t>
      </w:r>
    </w:p>
    <w:p w14:paraId="5FC9AE39" w14:textId="3CB85CB1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hbg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.toHex(bignumber);</w:t>
      </w:r>
    </w:p>
    <w:p w14:paraId="572DB0A6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</w:p>
    <w:p w14:paraId="0EDEB862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"Hex of Sring:"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+ hstr);</w:t>
      </w:r>
    </w:p>
    <w:p w14:paraId="1154468B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"Hex of Object:"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+ hobj);</w:t>
      </w:r>
    </w:p>
    <w:p w14:paraId="69230C26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"Hex of BigNumber:"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+ hbg);</w:t>
      </w:r>
    </w:p>
    <w:p w14:paraId="0095FCDA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</w:p>
    <w:p w14:paraId="1511F204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$ node test.js</w:t>
      </w:r>
    </w:p>
    <w:p w14:paraId="6C7E4D7B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Hex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of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Sring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: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0x616263414243</w:t>
      </w:r>
    </w:p>
    <w:p w14:paraId="446F5EB5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Hex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of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Object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: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0x7b22616263223a22414243227d</w:t>
      </w:r>
    </w:p>
    <w:p w14:paraId="7F912117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Hex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of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BigNumber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: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0xab54a98ceb1f0ad2</w:t>
      </w:r>
    </w:p>
    <w:p w14:paraId="7DAF594D" w14:textId="39B19C44" w:rsidR="00AC312F" w:rsidRPr="00EA0A09" w:rsidRDefault="007761A1" w:rsidP="00154307">
      <w:pPr>
        <w:pStyle w:val="20"/>
      </w:pPr>
      <w:r>
        <w:t>aiman</w:t>
      </w:r>
      <w:r w:rsidR="00AC312F" w:rsidRPr="00EA0A09">
        <w:t>.toAscii</w:t>
      </w:r>
    </w:p>
    <w:p w14:paraId="4B01D92E" w14:textId="2B90C738" w:rsidR="00AC312F" w:rsidRPr="00EA0A09" w:rsidRDefault="007761A1" w:rsidP="00AC312F">
      <w:pPr>
        <w:spacing w:after="24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aiman</w:t>
      </w:r>
      <w:r w:rsidR="00AC312F" w:rsidRPr="00EA0A09">
        <w:rPr>
          <w:rFonts w:ascii="微软雅黑" w:eastAsia="微软雅黑" w:hAnsi="微软雅黑"/>
          <w:color w:val="333333"/>
        </w:rPr>
        <w:t>.toAscii(hexString)</w:t>
      </w:r>
    </w:p>
    <w:p w14:paraId="20F59D71" w14:textId="77777777" w:rsidR="00AC312F" w:rsidRPr="00EA0A09" w:rsidRDefault="00AC312F" w:rsidP="00AC312F">
      <w:pPr>
        <w:rPr>
          <w:rFonts w:ascii="微软雅黑" w:eastAsia="微软雅黑" w:hAnsi="微软雅黑"/>
          <w:color w:val="333333"/>
        </w:rPr>
      </w:pPr>
      <w:r w:rsidRPr="00EA0A09">
        <w:rPr>
          <w:rFonts w:ascii="微软雅黑" w:eastAsia="微软雅黑" w:hAnsi="微软雅黑"/>
          <w:color w:val="333333"/>
        </w:rPr>
        <w:t>将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single" w:sz="6" w:space="2" w:color="DFDFDF" w:frame="1"/>
        </w:rPr>
        <w:t>HEX</w:t>
      </w:r>
      <w:r w:rsidRPr="00EA0A09">
        <w:rPr>
          <w:rFonts w:ascii="微软雅黑" w:eastAsia="微软雅黑" w:hAnsi="微软雅黑"/>
          <w:color w:val="333333"/>
        </w:rPr>
        <w:t>字符串转为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single" w:sz="6" w:space="2" w:color="DFDFDF" w:frame="1"/>
        </w:rPr>
        <w:t>ASCII</w:t>
      </w:r>
      <w:hyperlink r:id="rId6" w:anchor="fn3" w:history="1">
        <w:r w:rsidRPr="00EA0A09">
          <w:rPr>
            <w:rFonts w:ascii="微软雅黑" w:eastAsia="微软雅黑" w:hAnsi="微软雅黑"/>
            <w:color w:val="4183C4"/>
            <w:u w:val="single"/>
            <w:vertAlign w:val="superscript"/>
          </w:rPr>
          <w:t>3</w:t>
        </w:r>
      </w:hyperlink>
      <w:r w:rsidRPr="00EA0A09">
        <w:rPr>
          <w:rFonts w:ascii="微软雅黑" w:eastAsia="微软雅黑" w:hAnsi="微软雅黑"/>
          <w:color w:val="333333"/>
        </w:rPr>
        <w:t>字符串</w:t>
      </w:r>
    </w:p>
    <w:p w14:paraId="09A5C8D4" w14:textId="77777777" w:rsidR="00AC312F" w:rsidRPr="00EA0A09" w:rsidRDefault="00AC312F" w:rsidP="00AC312F">
      <w:pPr>
        <w:spacing w:after="240"/>
        <w:rPr>
          <w:rFonts w:ascii="微软雅黑" w:eastAsia="微软雅黑" w:hAnsi="微软雅黑"/>
          <w:color w:val="333333"/>
        </w:rPr>
      </w:pPr>
      <w:r w:rsidRPr="00EA0A09">
        <w:rPr>
          <w:rFonts w:ascii="微软雅黑" w:eastAsia="微软雅黑" w:hAnsi="微软雅黑"/>
          <w:color w:val="333333"/>
        </w:rPr>
        <w:t>参数：</w:t>
      </w:r>
    </w:p>
    <w:p w14:paraId="38161926" w14:textId="77777777" w:rsidR="00AC312F" w:rsidRPr="00EA0A09" w:rsidRDefault="00AC312F" w:rsidP="00107C07">
      <w:pPr>
        <w:numPr>
          <w:ilvl w:val="0"/>
          <w:numId w:val="1"/>
        </w:numPr>
        <w:rPr>
          <w:rFonts w:ascii="微软雅黑" w:eastAsia="微软雅黑" w:hAnsi="微软雅黑"/>
          <w:color w:val="333333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single" w:sz="6" w:space="2" w:color="DFDFDF" w:frame="1"/>
        </w:rPr>
        <w:t>String</w:t>
      </w:r>
      <w:r w:rsidRPr="00EA0A09">
        <w:rPr>
          <w:rFonts w:ascii="微软雅黑" w:eastAsia="微软雅黑" w:hAnsi="微软雅黑"/>
          <w:color w:val="333333"/>
        </w:rPr>
        <w:t xml:space="preserve"> - </w:t>
      </w:r>
      <w:r w:rsidRPr="00EA0A09">
        <w:rPr>
          <w:rFonts w:ascii="微软雅黑" w:eastAsia="微软雅黑" w:hAnsi="微软雅黑" w:cs="MS Mincho"/>
          <w:color w:val="333333"/>
        </w:rPr>
        <w:t>十六</w:t>
      </w:r>
      <w:r w:rsidRPr="00EA0A09">
        <w:rPr>
          <w:rFonts w:ascii="微软雅黑" w:eastAsia="微软雅黑" w:hAnsi="微软雅黑" w:cs="宋体"/>
          <w:color w:val="333333"/>
        </w:rPr>
        <w:t>进</w:t>
      </w:r>
      <w:r w:rsidRPr="00EA0A09">
        <w:rPr>
          <w:rFonts w:ascii="微软雅黑" w:eastAsia="微软雅黑" w:hAnsi="微软雅黑" w:cs="MS Mincho"/>
          <w:color w:val="333333"/>
        </w:rPr>
        <w:t>制字符串。</w:t>
      </w:r>
    </w:p>
    <w:p w14:paraId="42CFA01F" w14:textId="77777777" w:rsidR="00AC312F" w:rsidRPr="00EA0A09" w:rsidRDefault="00AC312F" w:rsidP="00AC312F">
      <w:pPr>
        <w:spacing w:after="240"/>
        <w:rPr>
          <w:rFonts w:ascii="微软雅黑" w:eastAsia="微软雅黑" w:hAnsi="微软雅黑"/>
          <w:color w:val="333333"/>
        </w:rPr>
      </w:pPr>
      <w:r w:rsidRPr="00EA0A09">
        <w:rPr>
          <w:rFonts w:ascii="微软雅黑" w:eastAsia="微软雅黑" w:hAnsi="微软雅黑"/>
          <w:color w:val="333333"/>
        </w:rPr>
        <w:t>返回值：</w:t>
      </w:r>
    </w:p>
    <w:p w14:paraId="323E8C85" w14:textId="77777777" w:rsidR="00AC312F" w:rsidRPr="00EA0A09" w:rsidRDefault="00AC312F" w:rsidP="00AC312F">
      <w:pPr>
        <w:rPr>
          <w:rFonts w:ascii="微软雅黑" w:eastAsia="微软雅黑" w:hAnsi="微软雅黑"/>
          <w:color w:val="333333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single" w:sz="6" w:space="2" w:color="DFDFDF" w:frame="1"/>
        </w:rPr>
        <w:lastRenderedPageBreak/>
        <w:t>String</w:t>
      </w:r>
      <w:r w:rsidRPr="00EA0A09">
        <w:rPr>
          <w:rFonts w:ascii="微软雅黑" w:eastAsia="微软雅黑" w:hAnsi="微软雅黑"/>
          <w:color w:val="333333"/>
        </w:rPr>
        <w:t> - 给定十六进制字符串对应的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single" w:sz="6" w:space="2" w:color="DFDFDF" w:frame="1"/>
        </w:rPr>
        <w:t>ASCII</w:t>
      </w:r>
      <w:r w:rsidRPr="00EA0A09">
        <w:rPr>
          <w:rFonts w:ascii="微软雅黑" w:eastAsia="微软雅黑" w:hAnsi="微软雅黑"/>
          <w:color w:val="333333"/>
        </w:rPr>
        <w:t>码值。</w:t>
      </w:r>
    </w:p>
    <w:p w14:paraId="4BE7056A" w14:textId="246C5D3D" w:rsidR="00AC312F" w:rsidRPr="00EA0A09" w:rsidRDefault="007761A1" w:rsidP="00154307">
      <w:pPr>
        <w:pStyle w:val="20"/>
      </w:pPr>
      <w:r>
        <w:t>aiman</w:t>
      </w:r>
      <w:r w:rsidR="00AC312F" w:rsidRPr="00EA0A09">
        <w:t>.fromAscii</w:t>
      </w:r>
    </w:p>
    <w:p w14:paraId="78C78746" w14:textId="2F1243FD" w:rsidR="00AC312F" w:rsidRPr="00EA0A09" w:rsidRDefault="007761A1" w:rsidP="00AC312F">
      <w:pPr>
        <w:spacing w:after="24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aiman</w:t>
      </w:r>
      <w:r w:rsidR="00AC312F" w:rsidRPr="00EA0A09">
        <w:rPr>
          <w:rFonts w:ascii="微软雅黑" w:eastAsia="微软雅黑" w:hAnsi="微软雅黑"/>
          <w:color w:val="333333"/>
        </w:rPr>
        <w:t>.fromAscii</w:t>
      </w:r>
    </w:p>
    <w:p w14:paraId="199D8B7B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将任何的ASCII码字符串转为HEX字符串。</w:t>
      </w:r>
    </w:p>
    <w:p w14:paraId="4BFCBBAF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39B905C9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 ASCII码字符串</w:t>
      </w:r>
    </w:p>
    <w:p w14:paraId="0A1FC85D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 - 返回的字符串字节大小，不够长会自动填充。</w:t>
      </w:r>
    </w:p>
    <w:p w14:paraId="0A7530CC" w14:textId="02431551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返回值：String - 转换后的HEX字符串。</w:t>
      </w:r>
    </w:p>
    <w:p w14:paraId="4CDDC8D8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736EDA4D" w14:textId="7154A0B3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str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.fromAscii(</w:t>
      </w:r>
      <w:r w:rsidR="00C70161"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'matrix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7EB9B6B4" w14:textId="50A6C3FE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.log(str);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</w:p>
    <w:p w14:paraId="35A3059C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</w:p>
    <w:p w14:paraId="4A1B1301" w14:textId="33941CAB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str2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.fromAscii(</w:t>
      </w:r>
      <w:r w:rsidR="00C70161"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'matrix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32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5CEAACC" w14:textId="78776F9C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.log(str2);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</w:p>
    <w:p w14:paraId="55551876" w14:textId="6ACCB7E4" w:rsidR="00AC312F" w:rsidRPr="00EA0A09" w:rsidRDefault="007761A1" w:rsidP="00154307">
      <w:pPr>
        <w:pStyle w:val="20"/>
      </w:pPr>
      <w:r>
        <w:t>aiman</w:t>
      </w:r>
      <w:r w:rsidR="00AC312F" w:rsidRPr="00EA0A09">
        <w:t>.toDecimal</w:t>
      </w:r>
    </w:p>
    <w:p w14:paraId="3C984D98" w14:textId="7DEE662D" w:rsidR="00AC312F" w:rsidRPr="00EA0A09" w:rsidRDefault="007761A1" w:rsidP="00080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.toDecimal</w:t>
      </w:r>
    </w:p>
    <w:p w14:paraId="39E59B2F" w14:textId="77777777" w:rsidR="00AC312F" w:rsidRPr="00EA0A09" w:rsidRDefault="00AC312F" w:rsidP="00080C85">
      <w:pPr>
        <w:rPr>
          <w:rFonts w:ascii="微软雅黑" w:eastAsia="微软雅黑" w:hAnsi="微软雅黑"/>
        </w:rPr>
      </w:pPr>
      <w:bookmarkStart w:id="4" w:name="_GoBack"/>
      <w:r w:rsidRPr="00EA0A09">
        <w:rPr>
          <w:rFonts w:ascii="微软雅黑" w:eastAsia="微软雅黑" w:hAnsi="微软雅黑"/>
        </w:rPr>
        <w:t>将一个十六进制转为一个十进制的数字</w:t>
      </w:r>
    </w:p>
    <w:bookmarkEnd w:id="4"/>
    <w:p w14:paraId="0028CA04" w14:textId="1901B2C1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参数：String - 十六进制字符串</w:t>
      </w:r>
    </w:p>
    <w:p w14:paraId="5A8FBC7B" w14:textId="71334BFC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返回：Number - 传入字符串所代表的十六进制值。</w:t>
      </w:r>
    </w:p>
    <w:p w14:paraId="573E92E0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16956D33" w14:textId="5A20B900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number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.toDecimal(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'0x15'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7D8AFE7D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.log(number);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21</w:t>
      </w:r>
    </w:p>
    <w:p w14:paraId="5851EDC1" w14:textId="4DE91686" w:rsidR="00AC312F" w:rsidRPr="00EA0A09" w:rsidRDefault="007761A1" w:rsidP="00154307">
      <w:pPr>
        <w:pStyle w:val="20"/>
      </w:pPr>
      <w:r>
        <w:t>aiman</w:t>
      </w:r>
      <w:r w:rsidR="00AC312F" w:rsidRPr="00EA0A09">
        <w:t>.fromDecimal</w:t>
      </w:r>
    </w:p>
    <w:p w14:paraId="57ADDCDC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将一个数字，或者字符串形式的数字转为一个十六进制串。</w:t>
      </w:r>
    </w:p>
    <w:p w14:paraId="1E277A7F" w14:textId="57F6F363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参数：Number|String - 数字</w:t>
      </w:r>
    </w:p>
    <w:p w14:paraId="08075D77" w14:textId="37E40C16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返回值：String - 给定数字对应的十六进制表示。</w:t>
      </w:r>
    </w:p>
    <w:p w14:paraId="1D994220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1B8A7954" w14:textId="03106E7C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value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.fromDecimal(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'21'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A5D4BBB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value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"0x15"</w:t>
      </w:r>
    </w:p>
    <w:p w14:paraId="7DE0BB51" w14:textId="374D0C34" w:rsidR="00AC312F" w:rsidRPr="00EA0A09" w:rsidRDefault="007761A1" w:rsidP="00154307">
      <w:pPr>
        <w:pStyle w:val="20"/>
      </w:pPr>
      <w:r>
        <w:t>aiman</w:t>
      </w:r>
      <w:r w:rsidR="00AC312F" w:rsidRPr="00EA0A09">
        <w:t>.toBigNumber</w:t>
      </w:r>
    </w:p>
    <w:p w14:paraId="72C0FED2" w14:textId="62957829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将给定的数字或十六进制字符串转为BigNumber。</w:t>
      </w:r>
    </w:p>
    <w:p w14:paraId="70FCA457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273986BB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Number|String - 数字或十六进制格式的数字</w:t>
      </w:r>
    </w:p>
    <w:p w14:paraId="64F287C7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474FC0F3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BigNumber - BigNumber的实例</w:t>
      </w:r>
    </w:p>
    <w:p w14:paraId="59A9F415" w14:textId="77777777" w:rsidR="00AC312F" w:rsidRPr="00EA0A09" w:rsidRDefault="00AC312F" w:rsidP="00080C8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6805A03E" w14:textId="3F78445A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value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.toBigNumber(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'200000000000000000000001'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AE169D4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value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instanceOf BigNumber</w:t>
      </w:r>
    </w:p>
    <w:p w14:paraId="74A5B4CB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value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.toNumber());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2.0000000000000002e+23</w:t>
      </w:r>
    </w:p>
    <w:p w14:paraId="1415B43A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value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.toString(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10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));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'200000000000000000000001'</w:t>
      </w:r>
    </w:p>
    <w:p w14:paraId="1FAFDEE1" w14:textId="38FDF119" w:rsidR="00AC312F" w:rsidRPr="00EA0A09" w:rsidRDefault="007761A1" w:rsidP="00154307">
      <w:pPr>
        <w:pStyle w:val="10"/>
      </w:pPr>
      <w:r>
        <w:t>aiman</w:t>
      </w:r>
      <w:r w:rsidR="00AC312F" w:rsidRPr="00EA0A09">
        <w:t>.net</w:t>
      </w:r>
    </w:p>
    <w:p w14:paraId="39060DFE" w14:textId="6C9B887F" w:rsidR="00AC312F" w:rsidRPr="00EA0A09" w:rsidRDefault="007761A1" w:rsidP="00154307">
      <w:pPr>
        <w:pStyle w:val="20"/>
      </w:pPr>
      <w:r>
        <w:t>aiman</w:t>
      </w:r>
      <w:r w:rsidR="00AC312F" w:rsidRPr="00EA0A09">
        <w:t>.net.listening</w:t>
      </w:r>
    </w:p>
    <w:p w14:paraId="7B82E2C1" w14:textId="445C45F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同步方式：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.net.listening</w:t>
      </w:r>
    </w:p>
    <w:p w14:paraId="6C9150CE" w14:textId="2AD8788C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异步方式：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.net.getListener(callback(error, result){ ... })</w:t>
      </w:r>
    </w:p>
    <w:p w14:paraId="1DD5EBD2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此属性是只读的，表示当前连接的节点，是否正在listen网络连接与否。listen可以理解为接收。</w:t>
      </w:r>
    </w:p>
    <w:p w14:paraId="32C489DE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38E9D46D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Boolean - true表示连接上的节点正在listen网络请求，否则返回false。</w:t>
      </w:r>
    </w:p>
    <w:p w14:paraId="7D873E13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48654EFF" w14:textId="75F11DCB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listening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.net.listening;</w:t>
      </w:r>
    </w:p>
    <w:p w14:paraId="71945C48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"client listening: 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+ listening);</w:t>
      </w:r>
    </w:p>
    <w:p w14:paraId="30318128" w14:textId="2C7AB57A" w:rsidR="00AC312F" w:rsidRPr="00EA0A09" w:rsidRDefault="007761A1" w:rsidP="00154307">
      <w:pPr>
        <w:pStyle w:val="20"/>
      </w:pPr>
      <w:r>
        <w:t>aiman</w:t>
      </w:r>
      <w:r w:rsidR="00AC312F" w:rsidRPr="00EA0A09">
        <w:t>.net.peerCount</w:t>
      </w:r>
    </w:p>
    <w:p w14:paraId="5C7B4D93" w14:textId="1F4E3CC6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同步方式：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.net.peerCount</w:t>
      </w:r>
    </w:p>
    <w:p w14:paraId="3D293EAD" w14:textId="5F793943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异步方式：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.net.getPeerCount(callback(error, result){ ... })</w:t>
      </w:r>
    </w:p>
    <w:p w14:paraId="7256506E" w14:textId="17E1CB23" w:rsidR="00AC312F" w:rsidRPr="00EA0A09" w:rsidRDefault="00A06A15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lastRenderedPageBreak/>
        <w:t>属性是只读的，返回连接节点已连上的其它</w:t>
      </w:r>
      <w:r w:rsidR="00AC312F" w:rsidRPr="00EA0A09">
        <w:rPr>
          <w:rFonts w:ascii="微软雅黑" w:eastAsia="微软雅黑" w:hAnsi="微软雅黑"/>
        </w:rPr>
        <w:t>节点的数量。</w:t>
      </w:r>
    </w:p>
    <w:p w14:paraId="04FD2DE3" w14:textId="66228E2B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 xml:space="preserve">返回值：Number - </w:t>
      </w:r>
      <w:r w:rsidR="007E2B4B" w:rsidRPr="00EA0A09">
        <w:rPr>
          <w:rFonts w:ascii="微软雅黑" w:eastAsia="微软雅黑" w:hAnsi="微软雅黑"/>
        </w:rPr>
        <w:t>连接节点连上的其它</w:t>
      </w:r>
      <w:r w:rsidRPr="00EA0A09">
        <w:rPr>
          <w:rFonts w:ascii="微软雅黑" w:eastAsia="微软雅黑" w:hAnsi="微软雅黑"/>
        </w:rPr>
        <w:t>节点的数量</w:t>
      </w:r>
    </w:p>
    <w:p w14:paraId="7FD60E64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51F3039E" w14:textId="54AD4950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peerCount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.net.peerCount;</w:t>
      </w:r>
    </w:p>
    <w:p w14:paraId="72DEB6D0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"Peer count: 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+ peerCount); </w:t>
      </w:r>
    </w:p>
    <w:p w14:paraId="727ECE75" w14:textId="06792CBF" w:rsidR="00AC312F" w:rsidRPr="00EA0A09" w:rsidRDefault="007761A1" w:rsidP="00154307">
      <w:pPr>
        <w:pStyle w:val="10"/>
      </w:pPr>
      <w:r>
        <w:t>aiman</w:t>
      </w:r>
      <w:r w:rsidR="00AC312F" w:rsidRPr="00EA0A09">
        <w:t>.</w:t>
      </w:r>
      <w:r w:rsidR="007E2B4B" w:rsidRPr="00EA0A09">
        <w:t>man</w:t>
      </w:r>
    </w:p>
    <w:p w14:paraId="05C358F1" w14:textId="0D3FB2E1" w:rsidR="00AC312F" w:rsidRPr="00EA0A09" w:rsidRDefault="007E2B4B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包含MATRIX</w:t>
      </w:r>
      <w:r w:rsidR="00AC312F" w:rsidRPr="00EA0A09">
        <w:rPr>
          <w:rFonts w:ascii="微软雅黑" w:eastAsia="微软雅黑" w:hAnsi="微软雅黑"/>
        </w:rPr>
        <w:t>区块链相关的方法</w:t>
      </w:r>
    </w:p>
    <w:p w14:paraId="3237D877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23780893" w14:textId="7AEDBB1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3DD374D" w14:textId="22E577E9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.defaultBlock</w:t>
      </w:r>
    </w:p>
    <w:p w14:paraId="45559F9D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使用下述方法时，会使用默认块设置，你也可以通过传入defaultBlock来覆盖默认配置。</w:t>
      </w:r>
    </w:p>
    <w:p w14:paraId="00D92321" w14:textId="24A66E22" w:rsidR="00AC312F" w:rsidRPr="00EA0A09" w:rsidRDefault="007761A1" w:rsidP="002576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AC312F" w:rsidRPr="00EA0A09">
        <w:rPr>
          <w:rFonts w:ascii="微软雅黑" w:eastAsia="微软雅黑" w:hAnsi="微软雅黑"/>
        </w:rPr>
        <w:t>.getBalance()</w:t>
      </w:r>
    </w:p>
    <w:p w14:paraId="25255B58" w14:textId="51565DC2" w:rsidR="00AC312F" w:rsidRPr="00EA0A09" w:rsidRDefault="007761A1" w:rsidP="002576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AC312F" w:rsidRPr="00EA0A09">
        <w:rPr>
          <w:rFonts w:ascii="微软雅黑" w:eastAsia="微软雅黑" w:hAnsi="微软雅黑"/>
        </w:rPr>
        <w:t>.getCode()</w:t>
      </w:r>
    </w:p>
    <w:p w14:paraId="252DF4D8" w14:textId="35F0494C" w:rsidR="00AC312F" w:rsidRPr="00EA0A09" w:rsidRDefault="007761A1" w:rsidP="002576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AC312F" w:rsidRPr="00EA0A09">
        <w:rPr>
          <w:rFonts w:ascii="微软雅黑" w:eastAsia="微软雅黑" w:hAnsi="微软雅黑"/>
        </w:rPr>
        <w:t>.getTransactionCount()</w:t>
      </w:r>
    </w:p>
    <w:p w14:paraId="6F16D872" w14:textId="3ED3F221" w:rsidR="00AC312F" w:rsidRPr="00EA0A09" w:rsidRDefault="007761A1" w:rsidP="002576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AC312F" w:rsidRPr="00EA0A09">
        <w:rPr>
          <w:rFonts w:ascii="微软雅黑" w:eastAsia="微软雅黑" w:hAnsi="微软雅黑"/>
        </w:rPr>
        <w:t>.getStorageAt()</w:t>
      </w:r>
    </w:p>
    <w:p w14:paraId="5A7A8B08" w14:textId="6D9C7CEE" w:rsidR="00AC312F" w:rsidRPr="00EA0A09" w:rsidRDefault="007761A1" w:rsidP="002576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AC312F" w:rsidRPr="00EA0A09">
        <w:rPr>
          <w:rFonts w:ascii="微软雅黑" w:eastAsia="微软雅黑" w:hAnsi="微软雅黑"/>
        </w:rPr>
        <w:t>.call()</w:t>
      </w:r>
    </w:p>
    <w:p w14:paraId="6E103F86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可选的块参数，可能下述值中的一个：</w:t>
      </w:r>
    </w:p>
    <w:p w14:paraId="0061F0C5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 - 区块号</w:t>
      </w:r>
    </w:p>
    <w:p w14:paraId="485E570F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 earliest，创世块。</w:t>
      </w:r>
    </w:p>
    <w:p w14:paraId="663EBBB5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 latest，最近刚出的最新块，当前的区块头。</w:t>
      </w:r>
    </w:p>
    <w:p w14:paraId="0FB3EE24" w14:textId="1C113BB0" w:rsidR="00AC312F" w:rsidRPr="00EA0A09" w:rsidDel="00DD6DB5" w:rsidRDefault="00AC312F" w:rsidP="00257678">
      <w:pPr>
        <w:rPr>
          <w:del w:id="5" w:author="Microsoft Office 用户" w:date="2019-08-05T09:45:00Z"/>
          <w:rFonts w:ascii="微软雅黑" w:eastAsia="微软雅黑" w:hAnsi="微软雅黑"/>
        </w:rPr>
      </w:pPr>
      <w:del w:id="6" w:author="Microsoft Office 用户" w:date="2019-08-05T09:45:00Z">
        <w:r w:rsidRPr="00EA0A09" w:rsidDel="00DD6DB5">
          <w:rPr>
            <w:rFonts w:ascii="微软雅黑" w:eastAsia="微软雅黑" w:hAnsi="微软雅黑"/>
          </w:rPr>
          <w:delText>String - pending，当前正在mine的区块，包含正在打包的交易。</w:delText>
        </w:r>
      </w:del>
    </w:p>
    <w:p w14:paraId="04C39753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默认值是latest</w:t>
      </w:r>
    </w:p>
    <w:p w14:paraId="5E910020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7BBEB592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Number|String - 默认要查状态的区块号。</w:t>
      </w:r>
    </w:p>
    <w:p w14:paraId="5E489C19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229940E1" w14:textId="500C2E6B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"defaultBlock: 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+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.defaultBlock);</w:t>
      </w:r>
    </w:p>
    <w:p w14:paraId="6C5AAA63" w14:textId="692B1F1B" w:rsidR="00AC312F" w:rsidRPr="00EA0A09" w:rsidRDefault="007761A1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.defaultBlock = </w:t>
      </w:r>
      <w:r w:rsidR="00AC312F"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231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D479013" w14:textId="7CC8B12E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"defaultBlock: 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+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.defaultBlock);</w:t>
      </w:r>
    </w:p>
    <w:p w14:paraId="61ACC061" w14:textId="16B004B5" w:rsidR="00AC312F" w:rsidRPr="00EA0A09" w:rsidRDefault="007761A1" w:rsidP="00154307">
      <w:pPr>
        <w:pStyle w:val="20"/>
      </w:pPr>
      <w:r>
        <w:lastRenderedPageBreak/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.syncing</w:t>
      </w:r>
    </w:p>
    <w:p w14:paraId="00C6B48B" w14:textId="2450AE3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同步方式：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.syncing</w:t>
      </w:r>
    </w:p>
    <w:p w14:paraId="0A998969" w14:textId="76456308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异步方式：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.getSyncing(callback(error, result){ ... })</w:t>
      </w:r>
    </w:p>
    <w:p w14:paraId="3F393AD7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这个属性是只读的。如果正在同步，返回同步对象。否则返回false。</w:t>
      </w:r>
    </w:p>
    <w:p w14:paraId="11931EB4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540D95A3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Object|Boolean - 如果正在同步，返回含下面属性的同步对象。否则返回false。</w:t>
      </w:r>
    </w:p>
    <w:p w14:paraId="28327B89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33BA1122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startingBlock：Number - 同步开始区块号</w:t>
      </w:r>
    </w:p>
    <w:p w14:paraId="04302171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currentBlock: Number - 节点当前正在同步的区块号</w:t>
      </w:r>
    </w:p>
    <w:p w14:paraId="457FA898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highestBlock: Number - 预估要同步到的区块</w:t>
      </w:r>
    </w:p>
    <w:p w14:paraId="4D73A011" w14:textId="7C3B1E7D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sync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.syncing;</w:t>
      </w:r>
    </w:p>
    <w:p w14:paraId="67D085A3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.log(sync);</w:t>
      </w:r>
    </w:p>
    <w:p w14:paraId="3B3589C7" w14:textId="36675AC7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.coinbase</w:t>
      </w:r>
    </w:p>
    <w:p w14:paraId="0642B9D1" w14:textId="79675362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同步方式：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.coinbase</w:t>
      </w:r>
    </w:p>
    <w:p w14:paraId="3626BAB9" w14:textId="16597D12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异步方式：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.getCoinbase(callback(error, result){ ... })</w:t>
      </w:r>
    </w:p>
    <w:p w14:paraId="06D60B33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只读属性，节点配置的，如果挖矿成功奖励的地址。</w:t>
      </w:r>
    </w:p>
    <w:p w14:paraId="1060CB05" w14:textId="0E3FBB38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返回值：String - 节点的挖矿奖励地址。</w:t>
      </w:r>
    </w:p>
    <w:p w14:paraId="6C593EE1" w14:textId="77777777" w:rsidR="00AC312F" w:rsidRPr="00EA0A09" w:rsidRDefault="00AC312F" w:rsidP="00257678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36CE2331" w14:textId="1A7DB0CF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coinbase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.coinbase;</w:t>
      </w:r>
    </w:p>
    <w:p w14:paraId="1D28E68B" w14:textId="16019D33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.log(coinbase);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"</w:t>
      </w:r>
      <w:r w:rsidR="00A068F1" w:rsidRPr="00A068F1">
        <w:t xml:space="preserve"> </w:t>
      </w:r>
      <w:r w:rsidR="00A068F1" w:rsidRPr="00A068F1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0x9749da31f3a451e182b8038df7c08f7863293ab6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"</w:t>
      </w:r>
    </w:p>
    <w:p w14:paraId="452130DF" w14:textId="5E87C291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.mining</w:t>
      </w:r>
    </w:p>
    <w:p w14:paraId="708D2120" w14:textId="49237381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同步方式：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.mining</w:t>
      </w:r>
    </w:p>
    <w:p w14:paraId="3F5C7387" w14:textId="239F3E19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异步方式：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.getMining(callback(error, result){ ... })</w:t>
      </w:r>
    </w:p>
    <w:p w14:paraId="58C8DBE1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属性只读，表示该节点是否配置挖矿。</w:t>
      </w:r>
    </w:p>
    <w:p w14:paraId="2CA83EC6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4D7D0B52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Boolean - true 表示配置挖矿，否则表示没有。</w:t>
      </w:r>
    </w:p>
    <w:p w14:paraId="51281703" w14:textId="2E143DC2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mining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.mining;</w:t>
      </w:r>
    </w:p>
    <w:p w14:paraId="0A07C036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.log(mining); </w:t>
      </w:r>
      <w:r w:rsidRPr="00EA0A09">
        <w:rPr>
          <w:rFonts w:ascii="微软雅黑" w:eastAsia="微软雅黑" w:hAnsi="微软雅黑" w:cs="Courier New"/>
          <w:color w:val="009926"/>
          <w:sz w:val="20"/>
          <w:szCs w:val="20"/>
          <w:bdr w:val="none" w:sz="0" w:space="0" w:color="auto" w:frame="1"/>
        </w:rPr>
        <w:t>//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true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or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false</w:t>
      </w:r>
    </w:p>
    <w:p w14:paraId="66657D3B" w14:textId="516E76F2" w:rsidR="00AC312F" w:rsidRPr="00EA0A09" w:rsidRDefault="007761A1" w:rsidP="00154307">
      <w:pPr>
        <w:pStyle w:val="20"/>
      </w:pPr>
      <w:r>
        <w:lastRenderedPageBreak/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.hashrate</w:t>
      </w:r>
    </w:p>
    <w:p w14:paraId="4144F4F2" w14:textId="4EBA5AAE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同步方式：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.hashrate</w:t>
      </w:r>
    </w:p>
    <w:p w14:paraId="78F5E206" w14:textId="35F7035A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异步方式：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</w:t>
      </w:r>
      <w:r w:rsidR="00107C07">
        <w:rPr>
          <w:rFonts w:ascii="微软雅黑" w:eastAsia="微软雅黑" w:hAnsi="微软雅黑"/>
        </w:rPr>
        <w:t>getHashrate</w:t>
      </w:r>
      <w:r w:rsidRPr="00EA0A09">
        <w:rPr>
          <w:rFonts w:ascii="微软雅黑" w:eastAsia="微软雅黑" w:hAnsi="微软雅黑"/>
        </w:rPr>
        <w:t>(callback(error, result){ ... })</w:t>
      </w:r>
    </w:p>
    <w:p w14:paraId="0BED0089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属性只读，表示的是当前的每秒的哈希难度。</w:t>
      </w:r>
    </w:p>
    <w:p w14:paraId="3BDFE779" w14:textId="7BFB4A71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返回值：Number - 每秒的哈希数</w:t>
      </w:r>
    </w:p>
    <w:p w14:paraId="17BFD7D0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35C70BA6" w14:textId="6F725994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hashrate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.hashrate;</w:t>
      </w:r>
    </w:p>
    <w:p w14:paraId="3016A4EA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.log(hashrate);</w:t>
      </w:r>
    </w:p>
    <w:p w14:paraId="6FC17507" w14:textId="0340F48D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.gasPrice</w:t>
      </w:r>
    </w:p>
    <w:p w14:paraId="62462AA6" w14:textId="0A9A165E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同步方式：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.gasPrice</w:t>
      </w:r>
    </w:p>
    <w:p w14:paraId="60F14147" w14:textId="6ECC4154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异步方式：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.getGasPrice(callback(error, result){ ... })</w:t>
      </w:r>
    </w:p>
    <w:p w14:paraId="22623D40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属性是只读的，返回当前的gas价格。这个值由最近几个块的gas价格的中值</w:t>
      </w:r>
      <w:hyperlink r:id="rId7" w:anchor="fn6" w:history="1">
        <w:r w:rsidRPr="00EA0A09">
          <w:rPr>
            <w:rFonts w:ascii="微软雅黑" w:eastAsia="微软雅黑" w:hAnsi="微软雅黑"/>
          </w:rPr>
          <w:t>6</w:t>
        </w:r>
      </w:hyperlink>
      <w:r w:rsidRPr="00EA0A09">
        <w:rPr>
          <w:rFonts w:ascii="微软雅黑" w:eastAsia="微软雅黑" w:hAnsi="微软雅黑"/>
        </w:rPr>
        <w:t>决定。</w:t>
      </w:r>
    </w:p>
    <w:p w14:paraId="2DD48EC7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4E76298E" w14:textId="034E1CB1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BigNumber - 当前的gas价格的BigNumber实例，以</w:t>
      </w:r>
      <w:r w:rsidR="005E3A5C">
        <w:rPr>
          <w:rFonts w:ascii="微软雅黑" w:eastAsia="微软雅黑" w:hAnsi="微软雅黑" w:hint="eastAsia"/>
        </w:rPr>
        <w:t>zhu</w:t>
      </w:r>
      <w:r w:rsidRPr="00EA0A09">
        <w:rPr>
          <w:rFonts w:ascii="微软雅黑" w:eastAsia="微软雅黑" w:hAnsi="微软雅黑"/>
        </w:rPr>
        <w:t>为单位。</w:t>
      </w:r>
    </w:p>
    <w:p w14:paraId="26250E72" w14:textId="043A23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gasPrice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.gasPrice;</w:t>
      </w:r>
    </w:p>
    <w:p w14:paraId="76A7E76E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.log(gasPrice.toString(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10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));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"10000000000000"</w:t>
      </w:r>
    </w:p>
    <w:p w14:paraId="226653C2" w14:textId="557C107D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.accounts</w:t>
      </w:r>
    </w:p>
    <w:p w14:paraId="2B7E6D2C" w14:textId="4D9DE622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同步方式：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.accounts</w:t>
      </w:r>
    </w:p>
    <w:p w14:paraId="1EF6896B" w14:textId="3B7A24E0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异步方式：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.getAccounts(callback(error, result){ ... })</w:t>
      </w:r>
    </w:p>
    <w:p w14:paraId="73029E1E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只读属性，返回当前节点持有的帐户列表。</w:t>
      </w:r>
    </w:p>
    <w:p w14:paraId="4678D358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2450A6EB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Array - 节点持有的帐户列表。</w:t>
      </w:r>
    </w:p>
    <w:p w14:paraId="452057F1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04DA98D6" w14:textId="17EFADF1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accounts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.accounts;</w:t>
      </w:r>
    </w:p>
    <w:p w14:paraId="51260CE1" w14:textId="447AA95C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.log(accounts); </w:t>
      </w:r>
      <w:r w:rsidR="00196AA7" w:rsidRPr="00EA0A09">
        <w:rPr>
          <w:rFonts w:ascii="微软雅黑" w:eastAsia="微软雅黑" w:hAnsi="微软雅黑" w:cs="Courier New" w:hint="eastAsia"/>
          <w:color w:val="333333"/>
          <w:sz w:val="20"/>
          <w:szCs w:val="20"/>
          <w:bdr w:val="none" w:sz="0" w:space="0" w:color="auto" w:frame="1"/>
        </w:rPr>
        <w:t>//</w:t>
      </w:r>
      <w:r w:rsidR="00196AA7" w:rsidRPr="00EA0A09">
        <w:rPr>
          <w:rFonts w:ascii="微软雅黑" w:eastAsia="微软雅黑" w:hAnsi="微软雅黑"/>
        </w:rPr>
        <w:t xml:space="preserve"> </w:t>
      </w:r>
      <w:r w:rsidR="00196AA7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[ 'MAN.9HE223J2nC8HYjEBecdB1xGXFETG' ]</w:t>
      </w:r>
    </w:p>
    <w:p w14:paraId="3BC8E3FD" w14:textId="0F7A94E5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.blockNumber</w:t>
      </w:r>
    </w:p>
    <w:p w14:paraId="20346813" w14:textId="0857F9AB" w:rsidR="00AC312F" w:rsidRPr="00EA0A09" w:rsidRDefault="00AC312F" w:rsidP="00EB0B0C">
      <w:pPr>
        <w:rPr>
          <w:rFonts w:ascii="微软雅黑" w:eastAsia="微软雅黑" w:hAnsi="微软雅黑" w:hint="eastAsia"/>
        </w:rPr>
      </w:pPr>
      <w:r w:rsidRPr="00EA0A09">
        <w:rPr>
          <w:rFonts w:ascii="微软雅黑" w:eastAsia="微软雅黑" w:hAnsi="微软雅黑"/>
        </w:rPr>
        <w:t>同步方式：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.blockNumber</w:t>
      </w:r>
    </w:p>
    <w:p w14:paraId="5309214B" w14:textId="6E9CEF03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lastRenderedPageBreak/>
        <w:t>异步方式：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.getBlockNumber(callback(error, result){ ... })</w:t>
      </w:r>
    </w:p>
    <w:p w14:paraId="204F2300" w14:textId="77777777" w:rsidR="00AC312F" w:rsidRDefault="00AC312F" w:rsidP="00EB0B0C">
      <w:pPr>
        <w:rPr>
          <w:ins w:id="7" w:author="Microsoft Office 用户" w:date="2019-08-02T11:16:00Z"/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属性只读，返回当前区块号。</w:t>
      </w:r>
    </w:p>
    <w:p w14:paraId="6BA6E80A" w14:textId="0138DB30" w:rsidR="00AB3044" w:rsidRDefault="00AB3044" w:rsidP="00EB0B0C">
      <w:pPr>
        <w:rPr>
          <w:ins w:id="8" w:author="Microsoft Office 用户" w:date="2019-08-02T11:16:00Z"/>
          <w:rFonts w:ascii="微软雅黑" w:eastAsia="微软雅黑" w:hAnsi="微软雅黑"/>
        </w:rPr>
      </w:pPr>
      <w:ins w:id="9" w:author="Microsoft Office 用户" w:date="2019-08-02T11:16:00Z">
        <w:r>
          <w:rPr>
            <w:rFonts w:ascii="微软雅黑" w:eastAsia="微软雅黑" w:hAnsi="微软雅黑" w:hint="eastAsia"/>
          </w:rPr>
          <w:t>返回值：</w:t>
        </w:r>
      </w:ins>
    </w:p>
    <w:p w14:paraId="6C407E44" w14:textId="0BC4C95E" w:rsidR="00AB3044" w:rsidRPr="00EA0A09" w:rsidRDefault="00AB3044" w:rsidP="00EB0B0C">
      <w:pPr>
        <w:rPr>
          <w:rFonts w:ascii="微软雅黑" w:eastAsia="微软雅黑" w:hAnsi="微软雅黑"/>
        </w:rPr>
      </w:pPr>
      <w:ins w:id="10" w:author="Microsoft Office 用户" w:date="2019-08-02T11:17:00Z">
        <w:r>
          <w:rPr>
            <w:rFonts w:ascii="微软雅黑" w:eastAsia="微软雅黑" w:hAnsi="微软雅黑" w:hint="eastAsia"/>
          </w:rPr>
          <w:t>整数-当前区块号</w:t>
        </w:r>
      </w:ins>
    </w:p>
    <w:p w14:paraId="16FE67EE" w14:textId="7175E27F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number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.blockNumber;</w:t>
      </w:r>
    </w:p>
    <w:p w14:paraId="38E5E064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.log(number);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2744</w:t>
      </w:r>
    </w:p>
    <w:p w14:paraId="01F2BC48" w14:textId="6E6FC227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.getBalance</w:t>
      </w:r>
    </w:p>
    <w:p w14:paraId="70F60E01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获得在指定区块时给定地址的余额。</w:t>
      </w:r>
    </w:p>
    <w:p w14:paraId="2A8430F4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2C56CC65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要查询余额的地址。</w:t>
      </w:r>
    </w:p>
    <w:p w14:paraId="18EC0AAC" w14:textId="2EC1291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Number|String -（可选）如果不设置此值使用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.defaultBlock设定的块，否则使用指定的块。</w:t>
      </w:r>
    </w:p>
    <w:p w14:paraId="32622301" w14:textId="77777777" w:rsidR="00AC312F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Funciton - （可选）回调函数，用于支持异步的方式执行[async]。</w:t>
      </w:r>
    </w:p>
    <w:p w14:paraId="2581A6E8" w14:textId="77777777" w:rsidR="00E54388" w:rsidRDefault="00E54388" w:rsidP="00E54388">
      <w:r>
        <w:t>返回值</w:t>
      </w:r>
    </w:p>
    <w:p w14:paraId="79ECC993" w14:textId="77777777" w:rsidR="00E54388" w:rsidRDefault="00E54388" w:rsidP="00E5438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OBJECT</w:t>
      </w:r>
      <w:r>
        <w:rPr>
          <w:rFonts w:ascii="Arial" w:hAnsi="Arial" w:cs="Arial"/>
          <w:color w:val="333333"/>
          <w:sz w:val="23"/>
          <w:szCs w:val="23"/>
        </w:rPr>
        <w:t xml:space="preserve"> – </w:t>
      </w:r>
      <w:r>
        <w:rPr>
          <w:rFonts w:ascii="Arial" w:hAnsi="Arial" w:cs="Arial" w:hint="eastAsia"/>
          <w:color w:val="333333"/>
          <w:sz w:val="23"/>
          <w:szCs w:val="23"/>
        </w:rPr>
        <w:t>对应账户币种余额对象数组，结构如下：</w:t>
      </w:r>
    </w:p>
    <w:p w14:paraId="0BFE0E8E" w14:textId="77777777" w:rsidR="00E54388" w:rsidRDefault="00E54388" w:rsidP="00107C07">
      <w:pPr>
        <w:pStyle w:val="a5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 w:rsidRPr="00B82506">
        <w:rPr>
          <w:rFonts w:ascii="Arial" w:hAnsi="Arial" w:cs="Arial"/>
          <w:color w:val="333333"/>
          <w:sz w:val="23"/>
          <w:szCs w:val="23"/>
        </w:rPr>
        <w:t>accountType</w:t>
      </w:r>
      <w:r>
        <w:rPr>
          <w:rFonts w:ascii="Arial" w:hAnsi="Arial" w:cs="Arial" w:hint="eastAsia"/>
          <w:color w:val="333333"/>
          <w:sz w:val="23"/>
          <w:szCs w:val="23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> –</w:t>
      </w:r>
      <w:r>
        <w:rPr>
          <w:rFonts w:ascii="Arial" w:hAnsi="Arial" w:cs="Arial" w:hint="eastAsia"/>
          <w:color w:val="333333"/>
          <w:sz w:val="23"/>
          <w:szCs w:val="23"/>
        </w:rPr>
        <w:t>整形，币种编号。</w:t>
      </w:r>
      <w:r>
        <w:rPr>
          <w:rFonts w:ascii="Arial" w:hAnsi="Arial" w:cs="Arial" w:hint="eastAsia"/>
          <w:color w:val="333333"/>
          <w:sz w:val="23"/>
          <w:szCs w:val="23"/>
        </w:rPr>
        <w:t>0</w:t>
      </w:r>
      <w:r>
        <w:rPr>
          <w:rFonts w:ascii="Arial" w:hAnsi="Arial" w:cs="Arial" w:hint="eastAsia"/>
          <w:color w:val="333333"/>
          <w:sz w:val="23"/>
          <w:szCs w:val="23"/>
        </w:rPr>
        <w:t>，表示主币种，</w:t>
      </w:r>
      <w:r>
        <w:rPr>
          <w:rFonts w:ascii="Arial" w:hAnsi="Arial" w:cs="Arial" w:hint="eastAsia"/>
          <w:color w:val="333333"/>
          <w:sz w:val="23"/>
          <w:szCs w:val="23"/>
        </w:rPr>
        <w:t>MAN</w:t>
      </w:r>
    </w:p>
    <w:p w14:paraId="2C8124B2" w14:textId="71A0D53A" w:rsidR="00E54388" w:rsidRDefault="00E54388" w:rsidP="00107C07">
      <w:pPr>
        <w:pStyle w:val="a5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 w:rsidRPr="00B82506">
        <w:rPr>
          <w:rFonts w:ascii="Arial" w:hAnsi="Arial" w:cs="Arial"/>
          <w:color w:val="333333"/>
          <w:sz w:val="23"/>
          <w:szCs w:val="23"/>
        </w:rPr>
        <w:t>balance</w:t>
      </w:r>
      <w:r>
        <w:rPr>
          <w:rFonts w:ascii="Arial" w:hAnsi="Arial" w:cs="Arial" w:hint="eastAsia"/>
          <w:color w:val="333333"/>
          <w:sz w:val="23"/>
          <w:szCs w:val="23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> –</w:t>
      </w:r>
      <w:r>
        <w:rPr>
          <w:rFonts w:ascii="Arial" w:hAnsi="Arial" w:cs="Arial" w:hint="eastAsia"/>
          <w:color w:val="333333"/>
          <w:sz w:val="23"/>
          <w:szCs w:val="23"/>
        </w:rPr>
        <w:t>整形，余额，</w:t>
      </w:r>
      <w:r>
        <w:rPr>
          <w:rFonts w:ascii="Arial" w:hAnsi="Arial" w:cs="Arial"/>
          <w:color w:val="333333"/>
          <w:sz w:val="23"/>
          <w:szCs w:val="23"/>
        </w:rPr>
        <w:t>单位：</w:t>
      </w:r>
      <w:r w:rsidR="005E3A5C">
        <w:rPr>
          <w:rFonts w:ascii="Arial" w:hAnsi="Arial" w:cs="Arial"/>
          <w:color w:val="333333"/>
          <w:sz w:val="23"/>
          <w:szCs w:val="23"/>
        </w:rPr>
        <w:t>zhu</w:t>
      </w:r>
    </w:p>
    <w:p w14:paraId="71698299" w14:textId="77777777" w:rsidR="00E54388" w:rsidRDefault="00E54388" w:rsidP="00E54388">
      <w:r>
        <w:t>示例代码</w:t>
      </w:r>
    </w:p>
    <w:p w14:paraId="77C421C9" w14:textId="77777777" w:rsidR="00E54388" w:rsidRDefault="00E54388" w:rsidP="00E54388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请求：</w:t>
      </w:r>
    </w:p>
    <w:p w14:paraId="20509B0E" w14:textId="77777777" w:rsidR="00E54388" w:rsidRDefault="00E54388" w:rsidP="00E54388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>
        <w:rPr>
          <w:rStyle w:val="pln"/>
          <w:rFonts w:ascii="Consolas" w:hAnsi="Consolas"/>
          <w:color w:val="48484C"/>
        </w:rPr>
        <w:t>var result = aiman.man.getBalance(</w:t>
      </w:r>
      <w:r>
        <w:rPr>
          <w:rStyle w:val="str"/>
          <w:rFonts w:ascii="Consolas" w:hAnsi="Consolas"/>
          <w:color w:val="DD1144"/>
        </w:rPr>
        <w:t>"</w:t>
      </w:r>
      <w:r w:rsidRPr="00B82506">
        <w:t xml:space="preserve"> </w:t>
      </w:r>
      <w:r w:rsidRPr="00B82506">
        <w:rPr>
          <w:rStyle w:val="str"/>
          <w:rFonts w:ascii="Consolas" w:hAnsi="Consolas"/>
          <w:color w:val="DD1144"/>
        </w:rPr>
        <w:t>MA</w:t>
      </w:r>
      <w:r>
        <w:rPr>
          <w:rStyle w:val="str"/>
          <w:rFonts w:ascii="Consolas" w:hAnsi="Consolas"/>
          <w:color w:val="DD1144"/>
        </w:rPr>
        <w:t>N.21LDRQtTVBdv3EcktxrVQebpQmLEA", "latest");</w:t>
      </w:r>
    </w:p>
    <w:p w14:paraId="43776BB2" w14:textId="77777777" w:rsidR="00E54388" w:rsidRDefault="00E54388" w:rsidP="00E54388">
      <w:pPr>
        <w:pStyle w:val="HTML0"/>
        <w:shd w:val="clear" w:color="auto" w:fill="F7F7F9"/>
        <w:wordWrap w:val="0"/>
        <w:spacing w:after="150"/>
        <w:rPr>
          <w:rFonts w:ascii="Arial" w:hAnsi="Arial" w:cs="Arial"/>
          <w:color w:val="000000" w:themeColor="text1"/>
          <w:sz w:val="23"/>
          <w:szCs w:val="23"/>
        </w:rPr>
      </w:pPr>
      <w:r w:rsidRPr="00E54388">
        <w:rPr>
          <w:rStyle w:val="str"/>
          <w:rFonts w:ascii="Consolas" w:hAnsi="Consolas" w:hint="eastAsia"/>
          <w:color w:val="000000" w:themeColor="text1"/>
        </w:rPr>
        <w:t>返回</w:t>
      </w:r>
      <w:r w:rsidRPr="00E54388">
        <w:rPr>
          <w:rFonts w:ascii="Arial" w:hAnsi="Arial" w:cs="Arial"/>
          <w:color w:val="000000" w:themeColor="text1"/>
          <w:sz w:val="23"/>
          <w:szCs w:val="23"/>
        </w:rPr>
        <w:t>：</w:t>
      </w:r>
    </w:p>
    <w:p w14:paraId="6E4648CA" w14:textId="576B5731" w:rsidR="00E54388" w:rsidRPr="00E54388" w:rsidRDefault="00E54388" w:rsidP="00E54388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B82506">
        <w:t xml:space="preserve"> [</w:t>
      </w:r>
    </w:p>
    <w:p w14:paraId="1963711C" w14:textId="77777777" w:rsidR="00E54388" w:rsidRPr="00B82506" w:rsidRDefault="00E54388" w:rsidP="00E54388">
      <w:r w:rsidRPr="00B82506">
        <w:t xml:space="preserve">        {</w:t>
      </w:r>
    </w:p>
    <w:p w14:paraId="16F6FF3D" w14:textId="77777777" w:rsidR="00E54388" w:rsidRPr="00B82506" w:rsidRDefault="00E54388" w:rsidP="00E54388">
      <w:r w:rsidRPr="00B82506">
        <w:t xml:space="preserve">            "accountType": 0,</w:t>
      </w:r>
    </w:p>
    <w:p w14:paraId="1CAA8641" w14:textId="77777777" w:rsidR="00E54388" w:rsidRPr="00B82506" w:rsidRDefault="00E54388" w:rsidP="00E54388">
      <w:r w:rsidRPr="00B82506">
        <w:t xml:space="preserve">            "balance": "0xaf572216ba03ec528459"</w:t>
      </w:r>
    </w:p>
    <w:p w14:paraId="54ED1CD7" w14:textId="77777777" w:rsidR="00E54388" w:rsidRPr="00B82506" w:rsidRDefault="00E54388" w:rsidP="00E54388">
      <w:r w:rsidRPr="00B82506">
        <w:t xml:space="preserve">        },</w:t>
      </w:r>
    </w:p>
    <w:p w14:paraId="27784AE9" w14:textId="77777777" w:rsidR="00E54388" w:rsidRPr="00B82506" w:rsidRDefault="00E54388" w:rsidP="00E54388">
      <w:r w:rsidRPr="00B82506">
        <w:t xml:space="preserve">        {</w:t>
      </w:r>
    </w:p>
    <w:p w14:paraId="4CDE8836" w14:textId="77777777" w:rsidR="00E54388" w:rsidRPr="00B82506" w:rsidRDefault="00E54388" w:rsidP="00E54388">
      <w:r w:rsidRPr="00B82506">
        <w:t xml:space="preserve">            "accountType": 1,</w:t>
      </w:r>
    </w:p>
    <w:p w14:paraId="101C68F8" w14:textId="77777777" w:rsidR="00E54388" w:rsidRPr="00B82506" w:rsidRDefault="00E54388" w:rsidP="00E54388">
      <w:r w:rsidRPr="00B82506">
        <w:lastRenderedPageBreak/>
        <w:t xml:space="preserve">            "balance": "0x0"</w:t>
      </w:r>
    </w:p>
    <w:p w14:paraId="2CF3B468" w14:textId="77777777" w:rsidR="00E54388" w:rsidRPr="00B82506" w:rsidRDefault="00E54388" w:rsidP="00E54388">
      <w:r w:rsidRPr="00B82506">
        <w:t xml:space="preserve">        },</w:t>
      </w:r>
    </w:p>
    <w:p w14:paraId="1C5CCA1B" w14:textId="77777777" w:rsidR="00E54388" w:rsidRPr="00B82506" w:rsidRDefault="00E54388" w:rsidP="00E54388">
      <w:r w:rsidRPr="00B82506">
        <w:t xml:space="preserve">        {</w:t>
      </w:r>
    </w:p>
    <w:p w14:paraId="2EC23CDC" w14:textId="77777777" w:rsidR="00E54388" w:rsidRPr="00B82506" w:rsidRDefault="00E54388" w:rsidP="00E54388">
      <w:r w:rsidRPr="00B82506">
        <w:t xml:space="preserve">            "accountType": 2,</w:t>
      </w:r>
    </w:p>
    <w:p w14:paraId="6CA58F99" w14:textId="77777777" w:rsidR="00E54388" w:rsidRPr="00B82506" w:rsidRDefault="00E54388" w:rsidP="00E54388">
      <w:r w:rsidRPr="00B82506">
        <w:t xml:space="preserve">            "balance": "0x0"</w:t>
      </w:r>
    </w:p>
    <w:p w14:paraId="2682CBF5" w14:textId="77777777" w:rsidR="00E54388" w:rsidRPr="00B82506" w:rsidRDefault="00E54388" w:rsidP="00E54388">
      <w:r w:rsidRPr="00B82506">
        <w:t xml:space="preserve">        },</w:t>
      </w:r>
    </w:p>
    <w:p w14:paraId="02D734B9" w14:textId="77777777" w:rsidR="00E54388" w:rsidRPr="00B82506" w:rsidRDefault="00E54388" w:rsidP="00E54388">
      <w:r w:rsidRPr="00B82506">
        <w:t xml:space="preserve">        {</w:t>
      </w:r>
    </w:p>
    <w:p w14:paraId="150E51F6" w14:textId="77777777" w:rsidR="00E54388" w:rsidRPr="00B82506" w:rsidRDefault="00E54388" w:rsidP="00E54388">
      <w:r w:rsidRPr="00B82506">
        <w:t xml:space="preserve">            "accountType": 3,</w:t>
      </w:r>
    </w:p>
    <w:p w14:paraId="616AF90C" w14:textId="77777777" w:rsidR="00E54388" w:rsidRPr="00B82506" w:rsidRDefault="00E54388" w:rsidP="00E54388">
      <w:r w:rsidRPr="00B82506">
        <w:t xml:space="preserve">            "balance": "0x0"</w:t>
      </w:r>
    </w:p>
    <w:p w14:paraId="5FE1386B" w14:textId="77777777" w:rsidR="00E54388" w:rsidRPr="00B82506" w:rsidRDefault="00E54388" w:rsidP="00E54388">
      <w:r w:rsidRPr="00B82506">
        <w:t xml:space="preserve">        },</w:t>
      </w:r>
    </w:p>
    <w:p w14:paraId="5E3E52C3" w14:textId="77777777" w:rsidR="00E54388" w:rsidRPr="00B82506" w:rsidRDefault="00E54388" w:rsidP="00E54388">
      <w:r w:rsidRPr="00B82506">
        <w:t xml:space="preserve">        {</w:t>
      </w:r>
    </w:p>
    <w:p w14:paraId="17F9E047" w14:textId="77777777" w:rsidR="00E54388" w:rsidRPr="00B82506" w:rsidRDefault="00E54388" w:rsidP="00E54388">
      <w:r w:rsidRPr="00B82506">
        <w:t xml:space="preserve">            "accountType": 4,</w:t>
      </w:r>
    </w:p>
    <w:p w14:paraId="681DCAAC" w14:textId="77777777" w:rsidR="00E54388" w:rsidRPr="00B82506" w:rsidRDefault="00E54388" w:rsidP="00E54388">
      <w:r w:rsidRPr="00B82506">
        <w:t xml:space="preserve">            "balance": "0x0"</w:t>
      </w:r>
    </w:p>
    <w:p w14:paraId="59F5223E" w14:textId="77777777" w:rsidR="00E54388" w:rsidRPr="00B82506" w:rsidRDefault="00E54388" w:rsidP="00E54388">
      <w:r w:rsidRPr="00B82506">
        <w:t xml:space="preserve">        }</w:t>
      </w:r>
    </w:p>
    <w:p w14:paraId="3603DC77" w14:textId="4B786489" w:rsidR="00E54388" w:rsidRDefault="00E54388" w:rsidP="00E54388">
      <w:r>
        <w:t xml:space="preserve">  </w:t>
      </w:r>
      <w:r w:rsidRPr="00B82506">
        <w:t>]</w:t>
      </w:r>
    </w:p>
    <w:p w14:paraId="4A33DD33" w14:textId="437921F7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.getCode</w:t>
      </w:r>
    </w:p>
    <w:p w14:paraId="6F0D9131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获取指定地址的代码</w:t>
      </w:r>
    </w:p>
    <w:p w14:paraId="6A2824BA" w14:textId="77777777" w:rsidR="002A59F7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5B8B053B" w14:textId="2115DFEB" w:rsidR="00AC312F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要获得代码的地址。</w:t>
      </w:r>
    </w:p>
    <w:p w14:paraId="5F3C06DF" w14:textId="2EF9A316" w:rsidR="002A59F7" w:rsidRPr="00EA0A09" w:rsidRDefault="00D7153C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</w:t>
      </w:r>
      <w:r w:rsidRPr="002A59F7">
        <w:rPr>
          <w:rFonts w:ascii="微软雅黑" w:eastAsia="微软雅黑" w:hAnsi="微软雅黑" w:hint="eastAsia"/>
        </w:rPr>
        <w:t xml:space="preserve"> </w:t>
      </w:r>
      <w:r w:rsidR="002A59F7" w:rsidRPr="002A59F7">
        <w:rPr>
          <w:rFonts w:ascii="微软雅黑" w:eastAsia="微软雅黑" w:hAnsi="微软雅黑" w:hint="eastAsia"/>
        </w:rPr>
        <w:t>-字符串，币种名称</w:t>
      </w:r>
    </w:p>
    <w:p w14:paraId="7F548052" w14:textId="67CE187F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Number|String -（可选）如果未传递参数，默认使用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.defaultBlock定义的块，否则使用指定区块。</w:t>
      </w:r>
    </w:p>
    <w:p w14:paraId="67CBCC76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Function - 回调函数，用于支持异步的方式执行[async]。</w:t>
      </w:r>
    </w:p>
    <w:p w14:paraId="2A8C51B2" w14:textId="09810470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返回值：String - 给定地址合约编译后的字节代码。</w:t>
      </w:r>
    </w:p>
    <w:p w14:paraId="6426F440" w14:textId="77777777" w:rsidR="00AC312F" w:rsidRPr="00EA0A09" w:rsidRDefault="00AC312F" w:rsidP="00EB0B0C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45752C3E" w14:textId="7BA5CC11" w:rsidR="00AC312F" w:rsidRPr="0005194C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code = </w:t>
      </w:r>
      <w:r w:rsidR="0005194C" w:rsidRPr="0005194C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aiman.man.getCode('MAN.4Pn182LSJ3JNr9by4T5kDKsf127Jb','MAN','latest')</w:t>
      </w:r>
    </w:p>
    <w:p w14:paraId="3B2F1D11" w14:textId="310A9DED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.log(code);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</w:t>
      </w:r>
      <w:r w:rsidR="00897217">
        <w:rPr>
          <w:rFonts w:ascii="微软雅黑" w:eastAsia="微软雅黑" w:hAnsi="微软雅黑" w:cs="Courier New" w:hint="eastAsia"/>
          <w:i/>
          <w:iCs/>
          <w:color w:val="999988"/>
          <w:sz w:val="20"/>
          <w:szCs w:val="20"/>
          <w:bdr w:val="none" w:sz="0" w:space="0" w:color="auto" w:frame="1"/>
        </w:rPr>
        <w:t xml:space="preserve"> 0x</w:t>
      </w:r>
    </w:p>
    <w:p w14:paraId="197AE726" w14:textId="35FF897C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.getBlock</w:t>
      </w:r>
    </w:p>
    <w:p w14:paraId="46EABC7F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返回块号或区块哈希值所对应的区块</w:t>
      </w:r>
    </w:p>
    <w:p w14:paraId="364E2164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lastRenderedPageBreak/>
        <w:t>参数：</w:t>
      </w:r>
    </w:p>
    <w:p w14:paraId="6E63B737" w14:textId="6311B004" w:rsidR="00AC312F" w:rsidRPr="00EA0A09" w:rsidRDefault="00AC312F" w:rsidP="00107C0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Number|String -（可选）如果未传递参数，默认使用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.defaultBlock定义的块，否则使用指定区块。</w:t>
      </w:r>
    </w:p>
    <w:p w14:paraId="0278BA89" w14:textId="77777777" w:rsidR="00AC312F" w:rsidRPr="00EA0A09" w:rsidRDefault="00AC312F" w:rsidP="00107C0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Boolean -（可选）默认值为false。true会将区块包含的所有交易作为对象返回。否则只返回交易的哈希。</w:t>
      </w:r>
    </w:p>
    <w:p w14:paraId="73684861" w14:textId="77777777" w:rsidR="004A665D" w:rsidRDefault="00AC312F" w:rsidP="00D5634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Function - 回调函数，用于支持异步的方式执行[async]。</w:t>
      </w:r>
    </w:p>
    <w:p w14:paraId="20E93B74" w14:textId="77777777" w:rsidR="004A665D" w:rsidRDefault="004A665D" w:rsidP="004A665D">
      <w:pPr>
        <w:pStyle w:val="a7"/>
        <w:ind w:left="480" w:firstLineChars="0" w:firstLine="0"/>
        <w:rPr>
          <w:rFonts w:ascii="微软雅黑" w:eastAsia="微软雅黑" w:hAnsi="微软雅黑"/>
        </w:rPr>
      </w:pPr>
    </w:p>
    <w:p w14:paraId="78A926F7" w14:textId="77777777" w:rsidR="004A665D" w:rsidRDefault="004A665D" w:rsidP="004A665D">
      <w:pPr>
        <w:pStyle w:val="a7"/>
        <w:ind w:left="480" w:firstLineChars="0" w:firstLine="0"/>
        <w:rPr>
          <w:rFonts w:ascii="微软雅黑" w:eastAsia="微软雅黑" w:hAnsi="微软雅黑"/>
        </w:rPr>
      </w:pPr>
    </w:p>
    <w:p w14:paraId="76AD2700" w14:textId="02ADB63D" w:rsidR="00D5634B" w:rsidRPr="004A665D" w:rsidRDefault="00AC312F" w:rsidP="004A665D">
      <w:pPr>
        <w:rPr>
          <w:ins w:id="11" w:author="Microsoft Office 用户" w:date="2019-08-02T11:51:00Z"/>
          <w:rFonts w:ascii="微软雅黑" w:eastAsia="微软雅黑" w:hAnsi="微软雅黑"/>
        </w:rPr>
      </w:pPr>
      <w:r w:rsidRPr="004A665D">
        <w:rPr>
          <w:rFonts w:ascii="微软雅黑" w:eastAsia="微软雅黑" w:hAnsi="微软雅黑"/>
        </w:rPr>
        <w:t>返回值 - 区块对象：</w:t>
      </w:r>
    </w:p>
    <w:p w14:paraId="24A87667" w14:textId="77777777" w:rsidR="00D5634B" w:rsidDel="00FD0A9E" w:rsidRDefault="00D5634B" w:rsidP="00D5634B">
      <w:pPr>
        <w:pStyle w:val="a7"/>
        <w:numPr>
          <w:ilvl w:val="0"/>
          <w:numId w:val="2"/>
        </w:numPr>
        <w:ind w:firstLineChars="0"/>
        <w:rPr>
          <w:del w:id="12" w:author="Microsoft Office 用户" w:date="2019-08-02T12:00:00Z"/>
          <w:rFonts w:ascii="微软雅黑" w:eastAsia="微软雅黑" w:hAnsi="微软雅黑"/>
        </w:rPr>
      </w:pPr>
      <w:moveToRangeStart w:id="13" w:author="Microsoft Office 用户" w:date="2019-08-02T11:55:00Z" w:name="move15639361"/>
      <w:moveTo w:id="14" w:author="Microsoft Office 用户" w:date="2019-08-02T11:55:00Z">
        <w:r w:rsidRPr="00EA0A09">
          <w:rPr>
            <w:rFonts w:ascii="微软雅黑" w:eastAsia="微软雅黑" w:hAnsi="微软雅黑"/>
          </w:rPr>
          <w:t>difficulty - BigNumber类型。当前块的难度，整数。</w:t>
        </w:r>
      </w:moveTo>
    </w:p>
    <w:p w14:paraId="2B52FD74" w14:textId="77777777" w:rsidR="00FD0A9E" w:rsidRPr="00EA0A09" w:rsidRDefault="00FD0A9E" w:rsidP="00D5634B">
      <w:pPr>
        <w:pStyle w:val="a7"/>
        <w:numPr>
          <w:ilvl w:val="0"/>
          <w:numId w:val="2"/>
        </w:numPr>
        <w:ind w:firstLineChars="0"/>
        <w:rPr>
          <w:ins w:id="15" w:author="Microsoft Office 用户" w:date="2019-08-02T12:00:00Z"/>
          <w:rFonts w:ascii="微软雅黑" w:eastAsia="微软雅黑" w:hAnsi="微软雅黑"/>
        </w:rPr>
      </w:pPr>
    </w:p>
    <w:moveToRangeEnd w:id="13"/>
    <w:p w14:paraId="783ECAA3" w14:textId="2EE206FE" w:rsidR="00D5634B" w:rsidRPr="00FD0A9E" w:rsidRDefault="00FD0A9E">
      <w:pPr>
        <w:pStyle w:val="a7"/>
        <w:numPr>
          <w:ilvl w:val="0"/>
          <w:numId w:val="2"/>
        </w:numPr>
        <w:ind w:firstLineChars="0"/>
        <w:rPr>
          <w:ins w:id="16" w:author="Microsoft Office 用户" w:date="2019-08-02T11:51:00Z"/>
          <w:rFonts w:ascii="微软雅黑" w:eastAsia="微软雅黑" w:hAnsi="微软雅黑"/>
          <w:rPrChange w:id="17" w:author="Microsoft Office 用户" w:date="2019-08-02T12:00:00Z">
            <w:rPr>
              <w:ins w:id="18" w:author="Microsoft Office 用户" w:date="2019-08-02T11:51:00Z"/>
            </w:rPr>
          </w:rPrChange>
        </w:rPr>
        <w:pPrChange w:id="19" w:author="Microsoft Office 用户" w:date="2019-08-02T12:00:00Z">
          <w:pPr/>
        </w:pPrChange>
      </w:pPr>
      <w:ins w:id="20" w:author="Microsoft Office 用户" w:date="2019-08-02T11:51:00Z">
        <w:r w:rsidRPr="0068094A">
          <w:rPr>
            <w:rFonts w:ascii="微软雅黑" w:eastAsia="微软雅黑" w:hAnsi="微软雅黑"/>
          </w:rPr>
          <w:t xml:space="preserve">elect </w:t>
        </w:r>
      </w:ins>
      <w:ins w:id="21" w:author="Microsoft Office 用户" w:date="2019-08-02T12:01:00Z">
        <w:r>
          <w:rPr>
            <w:rFonts w:ascii="微软雅黑" w:eastAsia="微软雅黑" w:hAnsi="微软雅黑"/>
          </w:rPr>
          <w:t>–</w:t>
        </w:r>
      </w:ins>
      <w:ins w:id="22" w:author="Microsoft Office 用户" w:date="2019-08-02T11:51:00Z">
        <w:r w:rsidRPr="0068094A">
          <w:rPr>
            <w:rFonts w:ascii="微软雅黑" w:eastAsia="微软雅黑" w:hAnsi="微软雅黑"/>
          </w:rPr>
          <w:t xml:space="preserve"> </w:t>
        </w:r>
      </w:ins>
      <w:ins w:id="23" w:author="Microsoft Office 用户" w:date="2019-08-02T12:01:00Z">
        <w:r>
          <w:rPr>
            <w:rFonts w:ascii="微软雅黑" w:eastAsia="微软雅黑" w:hAnsi="微软雅黑" w:hint="eastAsia"/>
          </w:rPr>
          <w:t>数组。选举信息</w:t>
        </w:r>
      </w:ins>
    </w:p>
    <w:p w14:paraId="7B29E63B" w14:textId="77777777" w:rsidR="00D5634B" w:rsidRPr="00EA0A09" w:rsidRDefault="00D5634B" w:rsidP="00D5634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moveToRangeStart w:id="24" w:author="Microsoft Office 用户" w:date="2019-08-02T11:57:00Z" w:name="move15639453"/>
      <w:moveTo w:id="25" w:author="Microsoft Office 用户" w:date="2019-08-02T11:57:00Z">
        <w:r w:rsidRPr="00EA0A09">
          <w:rPr>
            <w:rFonts w:ascii="微软雅黑" w:eastAsia="微软雅黑" w:hAnsi="微软雅黑"/>
          </w:rPr>
          <w:t>extraData - 字符串。当前块的extra data字段。</w:t>
        </w:r>
      </w:moveTo>
    </w:p>
    <w:p w14:paraId="6EEE9EB2" w14:textId="77777777" w:rsidR="00D5634B" w:rsidRPr="00EA0A09" w:rsidRDefault="00D5634B" w:rsidP="00D5634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moveToRangeStart w:id="26" w:author="Microsoft Office 用户" w:date="2019-08-02T11:56:00Z" w:name="move15639432"/>
      <w:moveToRangeEnd w:id="24"/>
      <w:moveTo w:id="27" w:author="Microsoft Office 用户" w:date="2019-08-02T11:56:00Z">
        <w:r w:rsidRPr="00EA0A09">
          <w:rPr>
            <w:rFonts w:ascii="微软雅黑" w:eastAsia="微软雅黑" w:hAnsi="微软雅黑"/>
          </w:rPr>
          <w:t>gasLimit - Number，当前区块允许使用的最大gas。</w:t>
        </w:r>
      </w:moveTo>
    </w:p>
    <w:p w14:paraId="379E86FA" w14:textId="77777777" w:rsidR="00D5634B" w:rsidDel="00FD0A9E" w:rsidRDefault="00D5634B">
      <w:pPr>
        <w:pStyle w:val="a7"/>
        <w:numPr>
          <w:ilvl w:val="0"/>
          <w:numId w:val="2"/>
        </w:numPr>
        <w:ind w:firstLineChars="0"/>
        <w:rPr>
          <w:del w:id="28" w:author="Microsoft Office 用户" w:date="2019-08-02T12:02:00Z"/>
          <w:rFonts w:ascii="微软雅黑" w:eastAsia="微软雅黑" w:hAnsi="微软雅黑"/>
        </w:rPr>
        <w:pPrChange w:id="29" w:author="Microsoft Office 用户" w:date="2019-08-02T12:02:00Z">
          <w:pPr/>
        </w:pPrChange>
      </w:pPr>
      <w:moveToRangeStart w:id="30" w:author="Microsoft Office 用户" w:date="2019-08-02T11:58:00Z" w:name="move15639497"/>
      <w:moveToRangeEnd w:id="26"/>
      <w:moveTo w:id="31" w:author="Microsoft Office 用户" w:date="2019-08-02T11:58:00Z">
        <w:r w:rsidRPr="00EA0A09">
          <w:rPr>
            <w:rFonts w:ascii="微软雅黑" w:eastAsia="微软雅黑" w:hAnsi="微软雅黑"/>
          </w:rPr>
          <w:t>gasUsed - 当前区块累计使用的总的gas。</w:t>
        </w:r>
      </w:moveTo>
    </w:p>
    <w:moveToRangeEnd w:id="30"/>
    <w:p w14:paraId="270F6064" w14:textId="77777777" w:rsidR="00B63461" w:rsidRDefault="00B63461">
      <w:pPr>
        <w:pStyle w:val="a7"/>
        <w:numPr>
          <w:ilvl w:val="0"/>
          <w:numId w:val="2"/>
        </w:numPr>
        <w:ind w:firstLineChars="0"/>
        <w:rPr>
          <w:ins w:id="32" w:author="Microsoft Office 用户" w:date="2019-08-02T17:43:00Z"/>
          <w:rFonts w:ascii="微软雅黑" w:eastAsia="微软雅黑" w:hAnsi="微软雅黑"/>
        </w:rPr>
        <w:pPrChange w:id="33" w:author="Microsoft Office 用户" w:date="2019-08-02T17:43:00Z">
          <w:pPr/>
        </w:pPrChange>
      </w:pPr>
    </w:p>
    <w:p w14:paraId="7F59649B" w14:textId="01E57504" w:rsidR="00D5634B" w:rsidRPr="00B63461" w:rsidRDefault="00FD0A9E">
      <w:pPr>
        <w:pStyle w:val="a7"/>
        <w:numPr>
          <w:ilvl w:val="0"/>
          <w:numId w:val="2"/>
        </w:numPr>
        <w:ind w:firstLineChars="0"/>
        <w:rPr>
          <w:ins w:id="34" w:author="Microsoft Office 用户" w:date="2019-08-02T11:51:00Z"/>
          <w:rFonts w:ascii="微软雅黑" w:eastAsia="微软雅黑" w:hAnsi="微软雅黑"/>
          <w:rPrChange w:id="35" w:author="Microsoft Office 用户" w:date="2019-08-02T17:43:00Z">
            <w:rPr>
              <w:ins w:id="36" w:author="Microsoft Office 用户" w:date="2019-08-02T11:51:00Z"/>
            </w:rPr>
          </w:rPrChange>
        </w:rPr>
        <w:pPrChange w:id="37" w:author="Microsoft Office 用户" w:date="2019-08-02T17:43:00Z">
          <w:pPr/>
        </w:pPrChange>
      </w:pPr>
      <w:ins w:id="38" w:author="Microsoft Office 用户" w:date="2019-08-02T12:02:00Z">
        <w:r w:rsidRPr="00B63461">
          <w:rPr>
            <w:rFonts w:ascii="微软雅黑" w:eastAsia="微软雅黑" w:hAnsi="微软雅黑"/>
            <w:rPrChange w:id="39" w:author="Microsoft Office 用户" w:date="2019-08-02T17:43:00Z">
              <w:rPr/>
            </w:rPrChange>
          </w:rPr>
          <w:t>h</w:t>
        </w:r>
      </w:ins>
      <w:ins w:id="40" w:author="Microsoft Office 用户" w:date="2019-08-02T11:51:00Z">
        <w:r w:rsidRPr="00B63461">
          <w:rPr>
            <w:rFonts w:ascii="微软雅黑" w:eastAsia="微软雅黑" w:hAnsi="微软雅黑"/>
            <w:rPrChange w:id="41" w:author="Microsoft Office 用户" w:date="2019-08-02T17:43:00Z">
              <w:rPr/>
            </w:rPrChange>
          </w:rPr>
          <w:t xml:space="preserve">ash </w:t>
        </w:r>
      </w:ins>
      <w:ins w:id="42" w:author="Microsoft Office 用户" w:date="2019-08-02T12:02:00Z">
        <w:r w:rsidRPr="00B63461">
          <w:rPr>
            <w:rFonts w:ascii="微软雅黑" w:eastAsia="微软雅黑" w:hAnsi="微软雅黑"/>
            <w:rPrChange w:id="43" w:author="Microsoft Office 用户" w:date="2019-08-02T17:43:00Z">
              <w:rPr/>
            </w:rPrChange>
          </w:rPr>
          <w:t>–</w:t>
        </w:r>
        <w:r w:rsidRPr="00B63461">
          <w:rPr>
            <w:rFonts w:ascii="微软雅黑" w:eastAsia="微软雅黑" w:hAnsi="微软雅黑" w:hint="eastAsia"/>
            <w:rPrChange w:id="44" w:author="Microsoft Office 用户" w:date="2019-08-02T17:43:00Z">
              <w:rPr>
                <w:rFonts w:hint="eastAsia"/>
              </w:rPr>
            </w:rPrChange>
          </w:rPr>
          <w:t xml:space="preserve"> </w:t>
        </w:r>
        <w:r w:rsidRPr="00B63461">
          <w:rPr>
            <w:rFonts w:ascii="微软雅黑" w:eastAsia="微软雅黑" w:hAnsi="微软雅黑" w:hint="eastAsia"/>
            <w:rPrChange w:id="45" w:author="Microsoft Office 用户" w:date="2019-08-02T17:43:00Z">
              <w:rPr>
                <w:rFonts w:hint="eastAsia"/>
              </w:rPr>
            </w:rPrChange>
          </w:rPr>
          <w:t>字符串</w:t>
        </w:r>
        <w:r w:rsidRPr="00B63461">
          <w:rPr>
            <w:rFonts w:ascii="微软雅黑" w:eastAsia="微软雅黑" w:hAnsi="微软雅黑" w:hint="eastAsia"/>
            <w:rPrChange w:id="46" w:author="Microsoft Office 用户" w:date="2019-08-02T17:43:00Z">
              <w:rPr>
                <w:rFonts w:hint="eastAsia"/>
              </w:rPr>
            </w:rPrChange>
          </w:rPr>
          <w:t xml:space="preserve"> </w:t>
        </w:r>
        <w:r w:rsidRPr="00B63461">
          <w:rPr>
            <w:rFonts w:ascii="微软雅黑" w:eastAsia="微软雅黑" w:hAnsi="微软雅黑" w:hint="eastAsia"/>
            <w:rPrChange w:id="47" w:author="Microsoft Office 用户" w:date="2019-08-02T17:43:00Z">
              <w:rPr>
                <w:rFonts w:hint="eastAsia"/>
              </w:rPr>
            </w:rPrChange>
          </w:rPr>
          <w:t>区块的哈希</w:t>
        </w:r>
      </w:ins>
    </w:p>
    <w:p w14:paraId="69ACD261" w14:textId="77777777" w:rsidR="00D5634B" w:rsidRPr="00EA0A09" w:rsidRDefault="00D5634B" w:rsidP="00D5634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moveToRangeStart w:id="48" w:author="Microsoft Office 用户" w:date="2019-08-02T11:55:00Z" w:name="move15639344"/>
      <w:moveTo w:id="49" w:author="Microsoft Office 用户" w:date="2019-08-02T11:55:00Z">
        <w:r w:rsidRPr="00EA0A09">
          <w:rPr>
            <w:rFonts w:ascii="微软雅黑" w:eastAsia="微软雅黑" w:hAnsi="微软雅黑" w:hint="eastAsia"/>
          </w:rPr>
          <w:t xml:space="preserve">leader </w:t>
        </w:r>
        <w:r w:rsidRPr="00EA0A09">
          <w:rPr>
            <w:rFonts w:ascii="微软雅黑" w:eastAsia="微软雅黑" w:hAnsi="微软雅黑"/>
          </w:rPr>
          <w:t>–</w:t>
        </w:r>
        <w:r w:rsidRPr="00EA0A09">
          <w:rPr>
            <w:rFonts w:ascii="微软雅黑" w:eastAsia="微软雅黑" w:hAnsi="微软雅黑" w:hint="eastAsia"/>
          </w:rPr>
          <w:t>字符串。</w:t>
        </w:r>
        <w:r w:rsidRPr="00EA0A09">
          <w:rPr>
            <w:rFonts w:ascii="微软雅黑" w:eastAsia="微软雅黑" w:hAnsi="微软雅黑"/>
          </w:rPr>
          <w:t>这</w:t>
        </w:r>
        <w:r w:rsidRPr="00EA0A09">
          <w:rPr>
            <w:rFonts w:ascii="微软雅黑" w:eastAsia="微软雅黑" w:hAnsi="微软雅黑" w:hint="eastAsia"/>
          </w:rPr>
          <w:t>个区</w:t>
        </w:r>
        <w:r w:rsidRPr="00EA0A09">
          <w:rPr>
            <w:rFonts w:ascii="微软雅黑" w:eastAsia="微软雅黑" w:hAnsi="微软雅黑"/>
          </w:rPr>
          <w:t>块</w:t>
        </w:r>
        <w:r w:rsidRPr="00EA0A09">
          <w:rPr>
            <w:rFonts w:ascii="微软雅黑" w:eastAsia="微软雅黑" w:hAnsi="微软雅黑" w:hint="eastAsia"/>
          </w:rPr>
          <w:t>的leader</w:t>
        </w:r>
      </w:moveTo>
    </w:p>
    <w:moveToRangeEnd w:id="48"/>
    <w:p w14:paraId="30E35E92" w14:textId="77777777" w:rsidR="00D5634B" w:rsidDel="00C12606" w:rsidRDefault="00D5634B">
      <w:pPr>
        <w:pStyle w:val="a7"/>
        <w:numPr>
          <w:ilvl w:val="0"/>
          <w:numId w:val="2"/>
        </w:numPr>
        <w:ind w:firstLineChars="0"/>
        <w:rPr>
          <w:del w:id="50" w:author="Microsoft Office 用户" w:date="2019-08-02T14:14:00Z"/>
          <w:rFonts w:ascii="微软雅黑" w:eastAsia="微软雅黑" w:hAnsi="微软雅黑"/>
        </w:rPr>
        <w:pPrChange w:id="51" w:author="Microsoft Office 用户" w:date="2019-08-02T14:14:00Z">
          <w:pPr/>
        </w:pPrChange>
      </w:pPr>
      <w:ins w:id="52" w:author="Microsoft Office 用户" w:date="2019-08-02T11:55:00Z">
        <w:r w:rsidRPr="00EA0A09">
          <w:rPr>
            <w:rFonts w:ascii="微软雅黑" w:eastAsia="微软雅黑" w:hAnsi="微软雅黑"/>
          </w:rPr>
          <w:t>miner - 字符串。这个区块获得奖励的矿工。</w:t>
        </w:r>
      </w:ins>
    </w:p>
    <w:p w14:paraId="19D4311C" w14:textId="77777777" w:rsidR="00B63461" w:rsidRDefault="00B63461">
      <w:pPr>
        <w:pStyle w:val="a7"/>
        <w:numPr>
          <w:ilvl w:val="0"/>
          <w:numId w:val="2"/>
        </w:numPr>
        <w:ind w:firstLineChars="0"/>
        <w:rPr>
          <w:ins w:id="53" w:author="Microsoft Office 用户" w:date="2019-08-02T17:43:00Z"/>
          <w:rFonts w:ascii="微软雅黑" w:eastAsia="微软雅黑" w:hAnsi="微软雅黑"/>
        </w:rPr>
        <w:pPrChange w:id="54" w:author="Microsoft Office 用户" w:date="2019-08-02T17:43:00Z">
          <w:pPr/>
        </w:pPrChange>
      </w:pPr>
    </w:p>
    <w:p w14:paraId="6F8049BA" w14:textId="356A2764" w:rsidR="00D5634B" w:rsidRPr="00B63461" w:rsidRDefault="00C12606">
      <w:pPr>
        <w:pStyle w:val="a7"/>
        <w:numPr>
          <w:ilvl w:val="0"/>
          <w:numId w:val="2"/>
        </w:numPr>
        <w:ind w:firstLineChars="0"/>
        <w:rPr>
          <w:ins w:id="55" w:author="Microsoft Office 用户" w:date="2019-08-02T11:51:00Z"/>
          <w:rFonts w:ascii="微软雅黑" w:eastAsia="微软雅黑" w:hAnsi="微软雅黑"/>
          <w:rPrChange w:id="56" w:author="Microsoft Office 用户" w:date="2019-08-02T17:43:00Z">
            <w:rPr>
              <w:ins w:id="57" w:author="Microsoft Office 用户" w:date="2019-08-02T11:51:00Z"/>
            </w:rPr>
          </w:rPrChange>
        </w:rPr>
        <w:pPrChange w:id="58" w:author="Microsoft Office 用户" w:date="2019-08-02T17:43:00Z">
          <w:pPr/>
        </w:pPrChange>
      </w:pPr>
      <w:ins w:id="59" w:author="Microsoft Office 用户" w:date="2019-08-02T11:51:00Z">
        <w:r w:rsidRPr="00B63461">
          <w:rPr>
            <w:rFonts w:ascii="微软雅黑" w:eastAsia="微软雅黑" w:hAnsi="微软雅黑"/>
            <w:rPrChange w:id="60" w:author="Microsoft Office 用户" w:date="2019-08-02T17:43:00Z">
              <w:rPr/>
            </w:rPrChange>
          </w:rPr>
          <w:t xml:space="preserve">mixHash </w:t>
        </w:r>
      </w:ins>
      <w:ins w:id="61" w:author="Microsoft Office 用户" w:date="2019-08-02T14:14:00Z">
        <w:r w:rsidRPr="00B63461">
          <w:rPr>
            <w:rFonts w:ascii="微软雅黑" w:eastAsia="微软雅黑" w:hAnsi="微软雅黑"/>
            <w:rPrChange w:id="62" w:author="Microsoft Office 用户" w:date="2019-08-02T17:43:00Z">
              <w:rPr/>
            </w:rPrChange>
          </w:rPr>
          <w:t>–</w:t>
        </w:r>
      </w:ins>
      <w:ins w:id="63" w:author="Microsoft Office 用户" w:date="2019-08-02T11:51:00Z">
        <w:r w:rsidRPr="00B63461">
          <w:rPr>
            <w:rFonts w:ascii="微软雅黑" w:eastAsia="微软雅黑" w:hAnsi="微软雅黑"/>
            <w:rPrChange w:id="64" w:author="Microsoft Office 用户" w:date="2019-08-02T17:43:00Z">
              <w:rPr/>
            </w:rPrChange>
          </w:rPr>
          <w:t xml:space="preserve"> </w:t>
        </w:r>
      </w:ins>
      <w:ins w:id="65" w:author="Microsoft Office 用户" w:date="2019-08-02T14:14:00Z">
        <w:r w:rsidRPr="00B63461">
          <w:rPr>
            <w:rFonts w:ascii="微软雅黑" w:eastAsia="微软雅黑" w:hAnsi="微软雅黑" w:hint="eastAsia"/>
            <w:rPrChange w:id="66" w:author="Microsoft Office 用户" w:date="2019-08-02T17:43:00Z">
              <w:rPr>
                <w:rFonts w:hint="eastAsia"/>
              </w:rPr>
            </w:rPrChange>
          </w:rPr>
          <w:t>字符串。</w:t>
        </w:r>
      </w:ins>
      <w:ins w:id="67" w:author="Microsoft Office 用户" w:date="2019-08-02T14:29:00Z">
        <w:r w:rsidR="00070157" w:rsidRPr="00B63461">
          <w:rPr>
            <w:rFonts w:ascii="微软雅黑" w:eastAsia="微软雅黑" w:hAnsi="微软雅黑" w:hint="eastAsia"/>
            <w:rPrChange w:id="68" w:author="Microsoft Office 用户" w:date="2019-08-02T17:43:00Z">
              <w:rPr>
                <w:rFonts w:hint="eastAsia"/>
              </w:rPr>
            </w:rPrChange>
          </w:rPr>
          <w:t>混合哈希</w:t>
        </w:r>
      </w:ins>
    </w:p>
    <w:p w14:paraId="6968AD6A" w14:textId="7F65D8AE" w:rsidR="00D5634B" w:rsidRPr="00EA0A09" w:rsidRDefault="00D5634B" w:rsidP="00D5634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moveToRangeStart w:id="69" w:author="Microsoft Office 用户" w:date="2019-08-02T11:59:00Z" w:name="move15639557"/>
      <w:moveTo w:id="70" w:author="Microsoft Office 用户" w:date="2019-08-02T11:59:00Z">
        <w:r w:rsidRPr="00EA0A09">
          <w:rPr>
            <w:rFonts w:ascii="微软雅黑" w:eastAsia="微软雅黑" w:hAnsi="微软雅黑"/>
          </w:rPr>
          <w:t>nettopology</w:t>
        </w:r>
      </w:moveTo>
      <w:ins w:id="71" w:author="Microsoft Office 用户" w:date="2019-08-02T14:14:00Z">
        <w:r w:rsidR="00C12606">
          <w:rPr>
            <w:rFonts w:ascii="微软雅黑" w:eastAsia="微软雅黑" w:hAnsi="微软雅黑" w:hint="eastAsia"/>
          </w:rPr>
          <w:t xml:space="preserve"> </w:t>
        </w:r>
        <w:r w:rsidR="00C12606">
          <w:rPr>
            <w:rFonts w:ascii="微软雅黑" w:eastAsia="微软雅黑" w:hAnsi="微软雅黑"/>
          </w:rPr>
          <w:t>–</w:t>
        </w:r>
      </w:ins>
      <w:moveTo w:id="72" w:author="Microsoft Office 用户" w:date="2019-08-02T11:59:00Z">
        <w:r w:rsidRPr="00EA0A09">
          <w:rPr>
            <w:rFonts w:ascii="微软雅黑" w:eastAsia="微软雅黑" w:hAnsi="微软雅黑"/>
          </w:rPr>
          <w:t xml:space="preserve"> json</w:t>
        </w:r>
      </w:moveTo>
      <w:ins w:id="73" w:author="Microsoft Office 用户" w:date="2019-08-02T14:14:00Z">
        <w:r w:rsidR="00C12606">
          <w:rPr>
            <w:rFonts w:ascii="微软雅黑" w:eastAsia="微软雅黑" w:hAnsi="微软雅黑" w:hint="eastAsia"/>
          </w:rPr>
          <w:t>对象</w:t>
        </w:r>
      </w:ins>
      <w:moveTo w:id="74" w:author="Microsoft Office 用户" w:date="2019-08-02T11:59:00Z">
        <w:r w:rsidRPr="00EA0A09">
          <w:rPr>
            <w:rFonts w:ascii="微软雅黑" w:eastAsia="微软雅黑" w:hAnsi="微软雅黑" w:hint="eastAsia"/>
          </w:rPr>
          <w:t>。网络拓扑结构</w:t>
        </w:r>
      </w:moveTo>
    </w:p>
    <w:moveToRangeEnd w:id="69"/>
    <w:p w14:paraId="0E47B4D8" w14:textId="77777777" w:rsidR="00D5634B" w:rsidRDefault="00D5634B" w:rsidP="00D5634B">
      <w:pPr>
        <w:pStyle w:val="a7"/>
        <w:numPr>
          <w:ilvl w:val="0"/>
          <w:numId w:val="2"/>
        </w:numPr>
        <w:ind w:firstLineChars="0"/>
        <w:rPr>
          <w:ins w:id="75" w:author="Microsoft Office 用户" w:date="2019-08-02T11:53:00Z"/>
          <w:rFonts w:ascii="微软雅黑" w:eastAsia="微软雅黑" w:hAnsi="微软雅黑"/>
        </w:rPr>
      </w:pPr>
      <w:ins w:id="76" w:author="Microsoft Office 用户" w:date="2019-08-02T11:53:00Z">
        <w:r w:rsidRPr="00EA0A09">
          <w:rPr>
            <w:rFonts w:ascii="微软雅黑" w:eastAsia="微软雅黑" w:hAnsi="微软雅黑"/>
          </w:rPr>
          <w:t>nonce - 字符串，8字节。POW生成的哈希。当这个区块处于pending将会返回null。</w:t>
        </w:r>
      </w:ins>
    </w:p>
    <w:p w14:paraId="020BA3AA" w14:textId="6FF17F88" w:rsidR="00D5634B" w:rsidRDefault="00D5634B" w:rsidP="00D5634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ins w:id="77" w:author="Microsoft Office 用户" w:date="2019-08-02T11:51:00Z">
        <w:r w:rsidRPr="00EA0A09">
          <w:rPr>
            <w:rFonts w:ascii="微软雅黑" w:eastAsia="微软雅黑" w:hAnsi="微软雅黑"/>
          </w:rPr>
          <w:t>Number - 区块号。当这个区块处于pending将会返回null。</w:t>
        </w:r>
      </w:ins>
    </w:p>
    <w:p w14:paraId="13D39EFB" w14:textId="77777777" w:rsidR="00D5634B" w:rsidRPr="00EA0A09" w:rsidDel="00D5634B" w:rsidRDefault="00D5634B" w:rsidP="00D5634B">
      <w:pPr>
        <w:pStyle w:val="a7"/>
        <w:numPr>
          <w:ilvl w:val="0"/>
          <w:numId w:val="2"/>
        </w:numPr>
        <w:ind w:firstLineChars="0"/>
        <w:rPr>
          <w:del w:id="78" w:author="Microsoft Office 用户" w:date="2019-08-02T11:53:00Z"/>
          <w:rFonts w:ascii="微软雅黑" w:eastAsia="微软雅黑" w:hAnsi="微软雅黑"/>
        </w:rPr>
      </w:pPr>
      <w:ins w:id="79" w:author="Microsoft Office 用户" w:date="2019-08-02T11:53:00Z">
        <w:r w:rsidRPr="00EA0A09">
          <w:rPr>
            <w:rFonts w:ascii="微软雅黑" w:eastAsia="微软雅黑" w:hAnsi="微软雅黑"/>
          </w:rPr>
          <w:t>parentHash - 字符串，32字节的父区块的哈希值。</w:t>
        </w:r>
      </w:ins>
    </w:p>
    <w:p w14:paraId="3472C540" w14:textId="38EA693A" w:rsidR="00D5634B" w:rsidRPr="00D5634B" w:rsidRDefault="00D5634B">
      <w:pPr>
        <w:pStyle w:val="a7"/>
        <w:numPr>
          <w:ilvl w:val="0"/>
          <w:numId w:val="2"/>
        </w:numPr>
        <w:ind w:firstLineChars="0"/>
        <w:rPr>
          <w:ins w:id="80" w:author="Microsoft Office 用户" w:date="2019-08-02T11:51:00Z"/>
          <w:rFonts w:ascii="微软雅黑" w:eastAsia="微软雅黑" w:hAnsi="微软雅黑"/>
          <w:rPrChange w:id="81" w:author="Microsoft Office 用户" w:date="2019-08-02T11:53:00Z">
            <w:rPr>
              <w:ins w:id="82" w:author="Microsoft Office 用户" w:date="2019-08-02T11:51:00Z"/>
            </w:rPr>
          </w:rPrChange>
        </w:rPr>
        <w:pPrChange w:id="83" w:author="Microsoft Office 用户" w:date="2019-08-02T11:53:00Z">
          <w:pPr/>
        </w:pPrChange>
      </w:pPr>
    </w:p>
    <w:p w14:paraId="0428880E" w14:textId="77777777" w:rsidR="00D5634B" w:rsidDel="00C12606" w:rsidRDefault="00D5634B">
      <w:pPr>
        <w:pStyle w:val="a7"/>
        <w:numPr>
          <w:ilvl w:val="0"/>
          <w:numId w:val="2"/>
        </w:numPr>
        <w:ind w:firstLineChars="0"/>
        <w:rPr>
          <w:del w:id="84" w:author="Microsoft Office 用户" w:date="2019-08-02T14:13:00Z"/>
          <w:rFonts w:ascii="微软雅黑" w:eastAsia="微软雅黑" w:hAnsi="微软雅黑"/>
        </w:rPr>
        <w:pPrChange w:id="85" w:author="Microsoft Office 用户" w:date="2019-08-02T14:13:00Z">
          <w:pPr/>
        </w:pPrChange>
      </w:pPr>
      <w:ins w:id="86" w:author="Microsoft Office 用户" w:date="2019-08-02T11:54:00Z">
        <w:r w:rsidRPr="00EA0A09">
          <w:rPr>
            <w:rFonts w:ascii="微软雅黑" w:eastAsia="微软雅黑" w:hAnsi="微软雅黑"/>
          </w:rPr>
          <w:t>sha3Uncles - 字符串，32字节。叔区块的哈希值。</w:t>
        </w:r>
      </w:ins>
    </w:p>
    <w:p w14:paraId="3E31413E" w14:textId="77777777" w:rsidR="00C12606" w:rsidRPr="00EA0A09" w:rsidRDefault="00C12606" w:rsidP="00D5634B">
      <w:pPr>
        <w:pStyle w:val="a7"/>
        <w:numPr>
          <w:ilvl w:val="0"/>
          <w:numId w:val="2"/>
        </w:numPr>
        <w:ind w:firstLineChars="0"/>
        <w:rPr>
          <w:ins w:id="87" w:author="Microsoft Office 用户" w:date="2019-08-02T14:13:00Z"/>
          <w:rFonts w:ascii="微软雅黑" w:eastAsia="微软雅黑" w:hAnsi="微软雅黑"/>
        </w:rPr>
      </w:pPr>
    </w:p>
    <w:p w14:paraId="279CEB4B" w14:textId="04830A25" w:rsidR="00D5634B" w:rsidRPr="00C12606" w:rsidRDefault="00D5634B">
      <w:pPr>
        <w:pStyle w:val="a7"/>
        <w:numPr>
          <w:ilvl w:val="0"/>
          <w:numId w:val="2"/>
        </w:numPr>
        <w:ind w:firstLineChars="0"/>
        <w:rPr>
          <w:ins w:id="88" w:author="Microsoft Office 用户" w:date="2019-08-02T11:51:00Z"/>
          <w:rFonts w:ascii="微软雅黑" w:eastAsia="微软雅黑" w:hAnsi="微软雅黑"/>
          <w:rPrChange w:id="89" w:author="Microsoft Office 用户" w:date="2019-08-02T14:13:00Z">
            <w:rPr>
              <w:ins w:id="90" w:author="Microsoft Office 用户" w:date="2019-08-02T11:51:00Z"/>
            </w:rPr>
          </w:rPrChange>
        </w:rPr>
        <w:pPrChange w:id="91" w:author="Microsoft Office 用户" w:date="2019-08-02T14:13:00Z">
          <w:pPr/>
        </w:pPrChange>
      </w:pPr>
      <w:ins w:id="92" w:author="Microsoft Office 用户" w:date="2019-08-02T11:51:00Z">
        <w:r w:rsidRPr="00C12606">
          <w:rPr>
            <w:rFonts w:ascii="微软雅黑" w:eastAsia="微软雅黑" w:hAnsi="微软雅黑"/>
            <w:rPrChange w:id="93" w:author="Microsoft Office 用户" w:date="2019-08-02T14:13:00Z">
              <w:rPr/>
            </w:rPrChange>
          </w:rPr>
          <w:t>sharding</w:t>
        </w:r>
      </w:ins>
      <w:ins w:id="94" w:author="Microsoft Office 用户" w:date="2019-08-02T14:13:00Z">
        <w:r w:rsidR="00C12606">
          <w:rPr>
            <w:rFonts w:ascii="微软雅黑" w:eastAsia="微软雅黑" w:hAnsi="微软雅黑" w:hint="eastAsia"/>
          </w:rPr>
          <w:t xml:space="preserve"> </w:t>
        </w:r>
        <w:r w:rsidR="00C12606">
          <w:rPr>
            <w:rFonts w:ascii="微软雅黑" w:eastAsia="微软雅黑" w:hAnsi="微软雅黑"/>
          </w:rPr>
          <w:t>–</w:t>
        </w:r>
        <w:r w:rsidR="00C12606">
          <w:rPr>
            <w:rFonts w:ascii="微软雅黑" w:eastAsia="微软雅黑" w:hAnsi="微软雅黑" w:hint="eastAsia"/>
          </w:rPr>
          <w:t xml:space="preserve"> 数组，分片信息</w:t>
        </w:r>
      </w:ins>
    </w:p>
    <w:p w14:paraId="45BC85E4" w14:textId="77777777" w:rsidR="00D5634B" w:rsidRPr="00EA0A09" w:rsidDel="00D5634B" w:rsidRDefault="00D5634B" w:rsidP="00D5634B">
      <w:pPr>
        <w:pStyle w:val="a7"/>
        <w:numPr>
          <w:ilvl w:val="0"/>
          <w:numId w:val="2"/>
        </w:numPr>
        <w:ind w:firstLineChars="0"/>
        <w:rPr>
          <w:del w:id="95" w:author="Microsoft Office 用户" w:date="2019-08-02T11:58:00Z"/>
          <w:rFonts w:ascii="微软雅黑" w:eastAsia="微软雅黑" w:hAnsi="微软雅黑"/>
        </w:rPr>
      </w:pPr>
      <w:moveToRangeStart w:id="96" w:author="Microsoft Office 用户" w:date="2019-08-02T11:57:00Z" w:name="move15639472"/>
      <w:moveTo w:id="97" w:author="Microsoft Office 用户" w:date="2019-08-02T11:57:00Z">
        <w:r w:rsidRPr="00EA0A09">
          <w:rPr>
            <w:rFonts w:ascii="微软雅黑" w:eastAsia="微软雅黑" w:hAnsi="微软雅黑" w:hint="eastAsia"/>
          </w:rPr>
          <w:t>signatures</w:t>
        </w:r>
        <w:r w:rsidRPr="00EA0A09">
          <w:rPr>
            <w:rFonts w:ascii="微软雅黑" w:eastAsia="微软雅黑" w:hAnsi="微软雅黑"/>
          </w:rPr>
          <w:t> - 数组。签</w:t>
        </w:r>
        <w:r w:rsidRPr="00EA0A09">
          <w:rPr>
            <w:rFonts w:ascii="微软雅黑" w:eastAsia="微软雅黑" w:hAnsi="微软雅黑" w:hint="eastAsia"/>
          </w:rPr>
          <w:t>名数</w:t>
        </w:r>
        <w:r w:rsidRPr="00EA0A09">
          <w:rPr>
            <w:rFonts w:ascii="微软雅黑" w:eastAsia="微软雅黑" w:hAnsi="微软雅黑"/>
          </w:rPr>
          <w:t>组。</w:t>
        </w:r>
      </w:moveTo>
    </w:p>
    <w:moveToRangeEnd w:id="96"/>
    <w:p w14:paraId="67F15000" w14:textId="77777777" w:rsidR="00C12606" w:rsidRDefault="00C12606">
      <w:pPr>
        <w:pStyle w:val="a7"/>
        <w:numPr>
          <w:ilvl w:val="0"/>
          <w:numId w:val="2"/>
        </w:numPr>
        <w:ind w:firstLineChars="0"/>
        <w:rPr>
          <w:ins w:id="98" w:author="Microsoft Office 用户" w:date="2019-08-02T14:12:00Z"/>
          <w:rFonts w:ascii="微软雅黑" w:eastAsia="微软雅黑" w:hAnsi="微软雅黑"/>
        </w:rPr>
        <w:pPrChange w:id="99" w:author="Microsoft Office 用户" w:date="2019-08-02T14:12:00Z">
          <w:pPr/>
        </w:pPrChange>
      </w:pPr>
    </w:p>
    <w:p w14:paraId="4C8C9715" w14:textId="2CC48FE0" w:rsidR="00D5634B" w:rsidRPr="00C12606" w:rsidRDefault="00D5634B">
      <w:pPr>
        <w:pStyle w:val="a7"/>
        <w:numPr>
          <w:ilvl w:val="0"/>
          <w:numId w:val="2"/>
        </w:numPr>
        <w:ind w:firstLineChars="0"/>
        <w:rPr>
          <w:ins w:id="100" w:author="Microsoft Office 用户" w:date="2019-08-02T11:51:00Z"/>
          <w:rFonts w:ascii="微软雅黑" w:eastAsia="微软雅黑" w:hAnsi="微软雅黑"/>
          <w:rPrChange w:id="101" w:author="Microsoft Office 用户" w:date="2019-08-02T14:12:00Z">
            <w:rPr>
              <w:ins w:id="102" w:author="Microsoft Office 用户" w:date="2019-08-02T11:51:00Z"/>
            </w:rPr>
          </w:rPrChange>
        </w:rPr>
        <w:pPrChange w:id="103" w:author="Microsoft Office 用户" w:date="2019-08-02T14:12:00Z">
          <w:pPr/>
        </w:pPrChange>
      </w:pPr>
      <w:ins w:id="104" w:author="Microsoft Office 用户" w:date="2019-08-02T11:51:00Z">
        <w:r w:rsidRPr="00C12606">
          <w:rPr>
            <w:rFonts w:ascii="微软雅黑" w:eastAsia="微软雅黑" w:hAnsi="微软雅黑"/>
            <w:rPrChange w:id="105" w:author="Microsoft Office 用户" w:date="2019-08-02T14:12:00Z">
              <w:rPr/>
            </w:rPrChange>
          </w:rPr>
          <w:t>signHash</w:t>
        </w:r>
      </w:ins>
      <w:ins w:id="106" w:author="Microsoft Office 用户" w:date="2019-08-02T14:12:00Z">
        <w:r w:rsidR="00C12606">
          <w:rPr>
            <w:rFonts w:ascii="微软雅黑" w:eastAsia="微软雅黑" w:hAnsi="微软雅黑" w:hint="eastAsia"/>
          </w:rPr>
          <w:t xml:space="preserve"> </w:t>
        </w:r>
        <w:r w:rsidR="00C12606">
          <w:rPr>
            <w:rFonts w:ascii="微软雅黑" w:eastAsia="微软雅黑" w:hAnsi="微软雅黑"/>
          </w:rPr>
          <w:t>–</w:t>
        </w:r>
        <w:r w:rsidR="00C12606">
          <w:rPr>
            <w:rFonts w:ascii="微软雅黑" w:eastAsia="微软雅黑" w:hAnsi="微软雅黑" w:hint="eastAsia"/>
          </w:rPr>
          <w:t xml:space="preserve"> 字符串，签名hash</w:t>
        </w:r>
      </w:ins>
    </w:p>
    <w:p w14:paraId="16C50188" w14:textId="77777777" w:rsidR="00D5634B" w:rsidDel="00C12606" w:rsidRDefault="00D5634B">
      <w:pPr>
        <w:pStyle w:val="a7"/>
        <w:numPr>
          <w:ilvl w:val="0"/>
          <w:numId w:val="2"/>
        </w:numPr>
        <w:ind w:firstLineChars="0"/>
        <w:rPr>
          <w:del w:id="107" w:author="Microsoft Office 用户" w:date="2019-08-02T14:13:00Z"/>
          <w:rFonts w:ascii="微软雅黑" w:eastAsia="微软雅黑" w:hAnsi="微软雅黑"/>
        </w:rPr>
        <w:pPrChange w:id="108" w:author="Microsoft Office 用户" w:date="2019-08-02T14:13:00Z">
          <w:pPr/>
        </w:pPrChange>
      </w:pPr>
      <w:moveToRangeStart w:id="109" w:author="Microsoft Office 用户" w:date="2019-08-02T11:56:00Z" w:name="move15639411"/>
      <w:moveTo w:id="110" w:author="Microsoft Office 用户" w:date="2019-08-02T11:56:00Z">
        <w:r w:rsidRPr="00EA0A09">
          <w:rPr>
            <w:rFonts w:ascii="微软雅黑" w:eastAsia="微软雅黑" w:hAnsi="微软雅黑"/>
          </w:rPr>
          <w:t>size - Number。当前这个块的字节大小。</w:t>
        </w:r>
      </w:moveTo>
    </w:p>
    <w:moveToRangeEnd w:id="109"/>
    <w:p w14:paraId="049D77A9" w14:textId="77777777" w:rsidR="00B63461" w:rsidRDefault="00B63461">
      <w:pPr>
        <w:pStyle w:val="a7"/>
        <w:numPr>
          <w:ilvl w:val="0"/>
          <w:numId w:val="2"/>
        </w:numPr>
        <w:ind w:firstLineChars="0"/>
        <w:rPr>
          <w:ins w:id="111" w:author="Microsoft Office 用户" w:date="2019-08-02T17:43:00Z"/>
          <w:rFonts w:ascii="微软雅黑" w:eastAsia="微软雅黑" w:hAnsi="微软雅黑"/>
        </w:rPr>
        <w:pPrChange w:id="112" w:author="Microsoft Office 用户" w:date="2019-08-02T17:43:00Z">
          <w:pPr/>
        </w:pPrChange>
      </w:pPr>
    </w:p>
    <w:p w14:paraId="13B0366F" w14:textId="62A2D32B" w:rsidR="00D5634B" w:rsidRPr="00B63461" w:rsidRDefault="00D5634B">
      <w:pPr>
        <w:pStyle w:val="a7"/>
        <w:numPr>
          <w:ilvl w:val="0"/>
          <w:numId w:val="2"/>
        </w:numPr>
        <w:ind w:firstLineChars="0"/>
        <w:rPr>
          <w:ins w:id="113" w:author="Microsoft Office 用户" w:date="2019-08-02T11:51:00Z"/>
          <w:rFonts w:ascii="微软雅黑" w:eastAsia="微软雅黑" w:hAnsi="微软雅黑"/>
          <w:rPrChange w:id="114" w:author="Microsoft Office 用户" w:date="2019-08-02T17:43:00Z">
            <w:rPr>
              <w:ins w:id="115" w:author="Microsoft Office 用户" w:date="2019-08-02T11:51:00Z"/>
            </w:rPr>
          </w:rPrChange>
        </w:rPr>
        <w:pPrChange w:id="116" w:author="Microsoft Office 用户" w:date="2019-08-02T17:43:00Z">
          <w:pPr/>
        </w:pPrChange>
      </w:pPr>
      <w:ins w:id="117" w:author="Microsoft Office 用户" w:date="2019-08-02T11:51:00Z">
        <w:r w:rsidRPr="00B63461">
          <w:rPr>
            <w:rFonts w:ascii="微软雅黑" w:eastAsia="微软雅黑" w:hAnsi="微软雅黑"/>
            <w:rPrChange w:id="118" w:author="Microsoft Office 用户" w:date="2019-08-02T17:43:00Z">
              <w:rPr/>
            </w:rPrChange>
          </w:rPr>
          <w:t>stateRoot</w:t>
        </w:r>
      </w:ins>
      <w:ins w:id="119" w:author="Microsoft Office 用户" w:date="2019-08-02T14:13:00Z">
        <w:r w:rsidR="00C12606" w:rsidRPr="00B63461">
          <w:rPr>
            <w:rFonts w:ascii="微软雅黑" w:eastAsia="微软雅黑" w:hAnsi="微软雅黑"/>
            <w:rPrChange w:id="120" w:author="Microsoft Office 用户" w:date="2019-08-02T17:43:00Z">
              <w:rPr/>
            </w:rPrChange>
          </w:rPr>
          <w:t xml:space="preserve"> –</w:t>
        </w:r>
        <w:r w:rsidR="00C12606" w:rsidRPr="00B63461">
          <w:rPr>
            <w:rFonts w:ascii="微软雅黑" w:eastAsia="微软雅黑" w:hAnsi="微软雅黑" w:hint="eastAsia"/>
            <w:rPrChange w:id="121" w:author="Microsoft Office 用户" w:date="2019-08-02T17:43:00Z">
              <w:rPr>
                <w:rFonts w:hint="eastAsia"/>
              </w:rPr>
            </w:rPrChange>
          </w:rPr>
          <w:t xml:space="preserve"> </w:t>
        </w:r>
        <w:r w:rsidR="00C12606" w:rsidRPr="00B63461">
          <w:rPr>
            <w:rFonts w:ascii="微软雅黑" w:eastAsia="微软雅黑" w:hAnsi="微软雅黑" w:hint="eastAsia"/>
            <w:rPrChange w:id="122" w:author="Microsoft Office 用户" w:date="2019-08-02T17:43:00Z">
              <w:rPr>
                <w:rFonts w:hint="eastAsia"/>
              </w:rPr>
            </w:rPrChange>
          </w:rPr>
          <w:t>数组，状态</w:t>
        </w:r>
      </w:ins>
      <w:ins w:id="123" w:author="Microsoft Office 用户" w:date="2019-08-02T14:14:00Z">
        <w:r w:rsidR="00C12606" w:rsidRPr="00B63461">
          <w:rPr>
            <w:rFonts w:ascii="微软雅黑" w:eastAsia="微软雅黑" w:hAnsi="微软雅黑" w:hint="eastAsia"/>
            <w:rPrChange w:id="124" w:author="Microsoft Office 用户" w:date="2019-08-02T17:43:00Z">
              <w:rPr>
                <w:rFonts w:hint="eastAsia"/>
              </w:rPr>
            </w:rPrChange>
          </w:rPr>
          <w:t>信息</w:t>
        </w:r>
      </w:ins>
    </w:p>
    <w:p w14:paraId="20CEC6E5" w14:textId="77777777" w:rsidR="00D5634B" w:rsidRPr="00EA0A09" w:rsidRDefault="00D5634B" w:rsidP="00D5634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moveToRangeStart w:id="125" w:author="Microsoft Office 用户" w:date="2019-08-02T11:58:00Z" w:name="move15639540"/>
      <w:moveTo w:id="126" w:author="Microsoft Office 用户" w:date="2019-08-02T11:58:00Z">
        <w:r w:rsidRPr="00EA0A09">
          <w:rPr>
            <w:rFonts w:ascii="微软雅黑" w:eastAsia="微软雅黑" w:hAnsi="微软雅黑"/>
          </w:rPr>
          <w:t>timestamp - Number。区块打包时的unix时间戳。</w:t>
        </w:r>
      </w:moveTo>
    </w:p>
    <w:p w14:paraId="50C96226" w14:textId="77777777" w:rsidR="00D5634B" w:rsidRPr="00EA0A09" w:rsidRDefault="00D5634B" w:rsidP="00D5634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moveToRangeStart w:id="127" w:author="Microsoft Office 用户" w:date="2019-08-02T11:56:00Z" w:name="move15639379"/>
      <w:moveToRangeEnd w:id="125"/>
      <w:moveTo w:id="128" w:author="Microsoft Office 用户" w:date="2019-08-02T11:56:00Z">
        <w:r w:rsidRPr="00EA0A09">
          <w:rPr>
            <w:rFonts w:ascii="微软雅黑" w:eastAsia="微软雅黑" w:hAnsi="微软雅黑"/>
          </w:rPr>
          <w:t>totalDifficulty - BigNumber类型。区块链到当前块的总难度，整数。</w:t>
        </w:r>
      </w:moveTo>
    </w:p>
    <w:p w14:paraId="0B569B31" w14:textId="77777777" w:rsidR="00D5634B" w:rsidDel="00B63461" w:rsidRDefault="00D5634B">
      <w:pPr>
        <w:pStyle w:val="a7"/>
        <w:numPr>
          <w:ilvl w:val="0"/>
          <w:numId w:val="2"/>
        </w:numPr>
        <w:ind w:firstLineChars="0"/>
        <w:rPr>
          <w:del w:id="129" w:author="Microsoft Office 用户" w:date="2019-08-02T17:43:00Z"/>
          <w:rFonts w:ascii="微软雅黑" w:eastAsia="微软雅黑" w:hAnsi="微软雅黑"/>
        </w:rPr>
        <w:pPrChange w:id="130" w:author="Microsoft Office 用户" w:date="2019-08-02T17:43:00Z">
          <w:pPr>
            <w:pStyle w:val="a7"/>
            <w:numPr>
              <w:numId w:val="2"/>
            </w:numPr>
            <w:ind w:left="480" w:firstLineChars="0" w:firstLine="180"/>
          </w:pPr>
        </w:pPrChange>
      </w:pPr>
      <w:moveToRangeStart w:id="131" w:author="Microsoft Office 用户" w:date="2019-08-02T11:54:00Z" w:name="move15639308"/>
      <w:moveToRangeEnd w:id="127"/>
      <w:moveTo w:id="132" w:author="Microsoft Office 用户" w:date="2019-08-02T11:54:00Z">
        <w:r w:rsidRPr="00EA0A09">
          <w:rPr>
            <w:rFonts w:ascii="微软雅黑" w:eastAsia="微软雅黑" w:hAnsi="微软雅黑"/>
          </w:rPr>
          <w:t>transactions - 数组。交易对象。或者是32字节的交易哈希。</w:t>
        </w:r>
      </w:moveTo>
    </w:p>
    <w:p w14:paraId="1A6CEE8D" w14:textId="77777777" w:rsidR="00B63461" w:rsidRPr="00EA0A09" w:rsidRDefault="00B63461" w:rsidP="00D5634B">
      <w:pPr>
        <w:pStyle w:val="a7"/>
        <w:numPr>
          <w:ilvl w:val="0"/>
          <w:numId w:val="2"/>
        </w:numPr>
        <w:ind w:firstLineChars="0"/>
        <w:rPr>
          <w:ins w:id="133" w:author="Microsoft Office 用户" w:date="2019-08-02T17:43:00Z"/>
          <w:rFonts w:ascii="微软雅黑" w:eastAsia="微软雅黑" w:hAnsi="微软雅黑"/>
        </w:rPr>
      </w:pPr>
    </w:p>
    <w:p w14:paraId="618E3BC8" w14:textId="77777777" w:rsidR="00D5634B" w:rsidRPr="00B63461" w:rsidDel="00385D87" w:rsidRDefault="00D5634B">
      <w:pPr>
        <w:pStyle w:val="a7"/>
        <w:numPr>
          <w:ilvl w:val="0"/>
          <w:numId w:val="2"/>
        </w:numPr>
        <w:ind w:firstLineChars="0"/>
        <w:rPr>
          <w:del w:id="134" w:author="Microsoft Office 用户" w:date="2019-08-02T12:03:00Z"/>
          <w:rFonts w:ascii="微软雅黑" w:eastAsia="微软雅黑" w:hAnsi="微软雅黑"/>
          <w:rPrChange w:id="135" w:author="Microsoft Office 用户" w:date="2019-08-02T17:43:00Z">
            <w:rPr>
              <w:del w:id="136" w:author="Microsoft Office 用户" w:date="2019-08-02T12:03:00Z"/>
            </w:rPr>
          </w:rPrChange>
        </w:rPr>
        <w:pPrChange w:id="137" w:author="Microsoft Office 用户" w:date="2019-08-02T17:43:00Z">
          <w:pPr/>
        </w:pPrChange>
      </w:pPr>
      <w:moveToRangeStart w:id="138" w:author="Microsoft Office 用户" w:date="2019-08-02T11:56:00Z" w:name="move15639398"/>
      <w:moveToRangeEnd w:id="131"/>
      <w:moveTo w:id="139" w:author="Microsoft Office 用户" w:date="2019-08-02T11:56:00Z">
        <w:r w:rsidRPr="00B63461">
          <w:rPr>
            <w:rFonts w:ascii="微软雅黑" w:eastAsia="微软雅黑" w:hAnsi="微软雅黑"/>
            <w:rPrChange w:id="140" w:author="Microsoft Office 用户" w:date="2019-08-02T17:43:00Z">
              <w:rPr/>
            </w:rPrChange>
          </w:rPr>
          <w:t xml:space="preserve">uncles - </w:t>
        </w:r>
        <w:r w:rsidRPr="00B63461">
          <w:rPr>
            <w:rFonts w:ascii="微软雅黑" w:eastAsia="微软雅黑" w:hAnsi="微软雅黑" w:hint="eastAsia"/>
            <w:rPrChange w:id="141" w:author="Microsoft Office 用户" w:date="2019-08-02T17:43:00Z">
              <w:rPr>
                <w:rFonts w:hint="eastAsia"/>
              </w:rPr>
            </w:rPrChange>
          </w:rPr>
          <w:t>数组。叔哈希的数组。</w:t>
        </w:r>
      </w:moveTo>
    </w:p>
    <w:moveToRangeEnd w:id="138"/>
    <w:p w14:paraId="30A16895" w14:textId="77777777" w:rsidR="004A665D" w:rsidRDefault="004A665D" w:rsidP="004A665D">
      <w:pPr>
        <w:pStyle w:val="a7"/>
        <w:numPr>
          <w:ilvl w:val="0"/>
          <w:numId w:val="2"/>
        </w:numPr>
        <w:ind w:firstLineChars="0"/>
      </w:pPr>
    </w:p>
    <w:p w14:paraId="7B974EB8" w14:textId="77777777" w:rsidR="004A665D" w:rsidRPr="004A665D" w:rsidRDefault="00FD0A9E">
      <w:pPr>
        <w:pStyle w:val="a7"/>
        <w:numPr>
          <w:ilvl w:val="0"/>
          <w:numId w:val="2"/>
        </w:numPr>
        <w:ind w:firstLineChars="0"/>
        <w:pPrChange w:id="142" w:author="Microsoft Office 用户" w:date="2019-08-02T17:44:00Z">
          <w:pPr/>
        </w:pPrChange>
      </w:pPr>
      <w:ins w:id="143" w:author="Microsoft Office 用户" w:date="2019-08-02T11:51:00Z">
        <w:r w:rsidRPr="004A665D">
          <w:rPr>
            <w:rFonts w:ascii="微软雅黑" w:eastAsia="微软雅黑" w:hAnsi="微软雅黑"/>
            <w:rPrChange w:id="144" w:author="Microsoft Office 用户" w:date="2019-08-02T17:43:00Z">
              <w:rPr/>
            </w:rPrChange>
          </w:rPr>
          <w:lastRenderedPageBreak/>
          <w:t xml:space="preserve">Version </w:t>
        </w:r>
      </w:ins>
      <w:ins w:id="145" w:author="Microsoft Office 用户" w:date="2019-08-02T12:03:00Z">
        <w:r w:rsidRPr="004A665D">
          <w:rPr>
            <w:rFonts w:ascii="微软雅黑" w:eastAsia="微软雅黑" w:hAnsi="微软雅黑"/>
            <w:rPrChange w:id="146" w:author="Microsoft Office 用户" w:date="2019-08-02T17:43:00Z">
              <w:rPr/>
            </w:rPrChange>
          </w:rPr>
          <w:t>–</w:t>
        </w:r>
        <w:r w:rsidRPr="004A665D">
          <w:rPr>
            <w:rFonts w:ascii="微软雅黑" w:eastAsia="微软雅黑" w:hAnsi="微软雅黑" w:hint="eastAsia"/>
            <w:rPrChange w:id="147" w:author="Microsoft Office 用户" w:date="2019-08-02T17:43:00Z">
              <w:rPr>
                <w:rFonts w:hint="eastAsia"/>
              </w:rPr>
            </w:rPrChange>
          </w:rPr>
          <w:t xml:space="preserve"> </w:t>
        </w:r>
        <w:r w:rsidRPr="004A665D">
          <w:rPr>
            <w:rFonts w:ascii="微软雅黑" w:eastAsia="微软雅黑" w:hAnsi="微软雅黑" w:hint="eastAsia"/>
            <w:rPrChange w:id="148" w:author="Microsoft Office 用户" w:date="2019-08-02T17:43:00Z">
              <w:rPr>
                <w:rFonts w:hint="eastAsia"/>
              </w:rPr>
            </w:rPrChange>
          </w:rPr>
          <w:t>字符串。版本信息</w:t>
        </w:r>
      </w:ins>
      <w:r w:rsidR="004A665D" w:rsidRPr="004A665D">
        <w:rPr>
          <w:rFonts w:ascii="微软雅黑" w:eastAsia="微软雅黑" w:hAnsi="微软雅黑" w:hint="eastAsia"/>
        </w:rPr>
        <w:t>。</w:t>
      </w:r>
    </w:p>
    <w:p w14:paraId="528269EC" w14:textId="77777777" w:rsidR="004A665D" w:rsidRPr="00B63461" w:rsidDel="00FD0A9E" w:rsidRDefault="004A665D" w:rsidP="004A665D">
      <w:pPr>
        <w:pStyle w:val="a7"/>
        <w:numPr>
          <w:ilvl w:val="0"/>
          <w:numId w:val="1"/>
        </w:numPr>
        <w:tabs>
          <w:tab w:val="num" w:pos="360"/>
        </w:tabs>
        <w:ind w:left="0" w:firstLineChars="0"/>
        <w:rPr>
          <w:del w:id="149" w:author="Microsoft Office 用户" w:date="2019-08-02T12:02:00Z"/>
          <w:rPrChange w:id="150" w:author="Microsoft Office 用户" w:date="2019-08-02T17:43:00Z">
            <w:rPr>
              <w:del w:id="151" w:author="Microsoft Office 用户" w:date="2019-08-02T12:02:00Z"/>
              <w:rFonts w:ascii="微软雅黑" w:eastAsia="微软雅黑" w:hAnsi="微软雅黑"/>
            </w:rPr>
          </w:rPrChange>
        </w:rPr>
      </w:pPr>
      <w:ins w:id="152" w:author="Microsoft Office 用户" w:date="2019-08-02T11:51:00Z">
        <w:r w:rsidRPr="004A665D">
          <w:rPr>
            <w:rFonts w:ascii="微软雅黑" w:eastAsia="微软雅黑" w:hAnsi="微软雅黑"/>
            <w:rPrChange w:id="153" w:author="Microsoft Office 用户" w:date="2019-08-02T17:44:00Z">
              <w:rPr/>
            </w:rPrChange>
          </w:rPr>
          <w:t>VrfValue</w:t>
        </w:r>
      </w:ins>
      <w:ins w:id="154" w:author="Microsoft Office 用户" w:date="2019-08-02T12:03:00Z">
        <w:r w:rsidRPr="004A665D">
          <w:rPr>
            <w:rFonts w:ascii="微软雅黑" w:eastAsia="微软雅黑" w:hAnsi="微软雅黑"/>
            <w:rPrChange w:id="155" w:author="Microsoft Office 用户" w:date="2019-08-02T17:44:00Z">
              <w:rPr/>
            </w:rPrChange>
          </w:rPr>
          <w:t xml:space="preserve"> – </w:t>
        </w:r>
        <w:r w:rsidRPr="004A665D">
          <w:rPr>
            <w:rFonts w:ascii="微软雅黑" w:eastAsia="微软雅黑" w:hAnsi="微软雅黑" w:hint="eastAsia"/>
            <w:rPrChange w:id="156" w:author="Microsoft Office 用户" w:date="2019-08-02T17:44:00Z">
              <w:rPr>
                <w:rFonts w:hint="eastAsia"/>
              </w:rPr>
            </w:rPrChange>
          </w:rPr>
          <w:t>字符串。</w:t>
        </w:r>
        <w:r w:rsidRPr="004A665D">
          <w:rPr>
            <w:rFonts w:ascii="微软雅黑" w:eastAsia="微软雅黑" w:hAnsi="微软雅黑"/>
            <w:rPrChange w:id="157" w:author="Microsoft Office 用户" w:date="2019-08-02T17:44:00Z">
              <w:rPr/>
            </w:rPrChange>
          </w:rPr>
          <w:t xml:space="preserve">Vrf </w:t>
        </w:r>
        <w:r w:rsidRPr="004A665D">
          <w:rPr>
            <w:rFonts w:ascii="微软雅黑" w:eastAsia="微软雅黑" w:hAnsi="微软雅黑" w:hint="eastAsia"/>
            <w:rPrChange w:id="158" w:author="Microsoft Office 用户" w:date="2019-08-02T17:44:00Z">
              <w:rPr>
                <w:rFonts w:hint="eastAsia"/>
              </w:rPr>
            </w:rPrChange>
          </w:rPr>
          <w:t>信息</w:t>
        </w:r>
      </w:ins>
    </w:p>
    <w:p w14:paraId="780AD460" w14:textId="77777777" w:rsidR="004A665D" w:rsidRDefault="004A665D" w:rsidP="004A665D">
      <w:pPr>
        <w:pStyle w:val="a7"/>
        <w:numPr>
          <w:ilvl w:val="0"/>
          <w:numId w:val="2"/>
        </w:numPr>
        <w:ind w:firstLineChars="0"/>
      </w:pPr>
    </w:p>
    <w:p w14:paraId="71BE98BB" w14:textId="29D9A957" w:rsidR="00E55112" w:rsidRPr="00EA0A09" w:rsidDel="005E460E" w:rsidRDefault="000113BE" w:rsidP="004A665D">
      <w:pPr>
        <w:pStyle w:val="a7"/>
        <w:ind w:firstLineChars="0" w:firstLine="0"/>
        <w:rPr>
          <w:del w:id="159" w:author="Microsoft Office 用户" w:date="2019-08-02T17:44:00Z"/>
        </w:rPr>
      </w:pPr>
      <w:moveFromRangeStart w:id="160" w:author="Microsoft Office 用户" w:date="2019-08-02T11:55:00Z" w:name="move15639344"/>
      <w:moveFrom w:id="161" w:author="Microsoft Office 用户" w:date="2019-08-02T11:55:00Z">
        <w:del w:id="162" w:author="Microsoft Office 用户" w:date="2019-08-02T17:44:00Z">
          <w:r w:rsidRPr="00EA0A09" w:rsidDel="005E460E">
            <w:rPr>
              <w:rFonts w:hint="eastAsia"/>
            </w:rPr>
            <w:delText xml:space="preserve">leader </w:delText>
          </w:r>
          <w:r w:rsidRPr="00EA0A09" w:rsidDel="005E460E">
            <w:delText>–</w:delText>
          </w:r>
          <w:r w:rsidRPr="00EA0A09" w:rsidDel="005E460E">
            <w:rPr>
              <w:rFonts w:hint="eastAsia"/>
            </w:rPr>
            <w:delText>字符串。</w:delText>
          </w:r>
          <w:r w:rsidR="00196CE8" w:rsidRPr="00EA0A09" w:rsidDel="005E460E">
            <w:delText>这</w:delText>
          </w:r>
          <w:r w:rsidR="00196CE8" w:rsidRPr="00EA0A09" w:rsidDel="005E460E">
            <w:rPr>
              <w:rFonts w:hint="eastAsia"/>
            </w:rPr>
            <w:delText>个区</w:delText>
          </w:r>
          <w:r w:rsidR="00196CE8" w:rsidRPr="00EA0A09" w:rsidDel="005E460E">
            <w:delText>块</w:delText>
          </w:r>
          <w:r w:rsidR="001A7B8F" w:rsidRPr="00EA0A09" w:rsidDel="005E460E">
            <w:rPr>
              <w:rFonts w:hint="eastAsia"/>
            </w:rPr>
            <w:delText>的</w:delText>
          </w:r>
          <w:r w:rsidR="001A7B8F" w:rsidRPr="00EA0A09" w:rsidDel="005E460E">
            <w:rPr>
              <w:rFonts w:hint="eastAsia"/>
            </w:rPr>
            <w:delText>leader</w:delText>
          </w:r>
        </w:del>
      </w:moveFrom>
    </w:p>
    <w:p w14:paraId="522F4466" w14:textId="3A2D501C" w:rsidR="00AC312F" w:rsidRPr="00EA0A09" w:rsidDel="005E460E" w:rsidRDefault="00AC312F">
      <w:pPr>
        <w:pStyle w:val="a7"/>
        <w:ind w:firstLineChars="0" w:firstLine="0"/>
        <w:rPr>
          <w:del w:id="163" w:author="Microsoft Office 用户" w:date="2019-08-02T17:44:00Z"/>
        </w:rPr>
        <w:pPrChange w:id="164" w:author="Microsoft Office 用户" w:date="2019-08-02T12:03:00Z">
          <w:pPr>
            <w:pStyle w:val="a7"/>
            <w:numPr>
              <w:numId w:val="2"/>
            </w:numPr>
            <w:ind w:left="480" w:firstLineChars="0" w:hanging="480"/>
          </w:pPr>
        </w:pPrChange>
      </w:pPr>
      <w:moveFromRangeStart w:id="165" w:author="Microsoft Office 用户" w:date="2019-08-02T11:55:00Z" w:name="move15639361"/>
      <w:moveFromRangeEnd w:id="160"/>
      <w:moveFrom w:id="166" w:author="Microsoft Office 用户" w:date="2019-08-02T11:55:00Z">
        <w:del w:id="167" w:author="Microsoft Office 用户" w:date="2019-08-02T17:44:00Z">
          <w:r w:rsidRPr="00EA0A09" w:rsidDel="005E460E">
            <w:delText>difficulty - BigNumber</w:delText>
          </w:r>
          <w:r w:rsidRPr="00EA0A09" w:rsidDel="005E460E">
            <w:delText>类型。当前块的难度，整数。</w:delText>
          </w:r>
        </w:del>
      </w:moveFrom>
    </w:p>
    <w:p w14:paraId="7A5FEC52" w14:textId="7FC522EF" w:rsidR="00AC312F" w:rsidRPr="00EA0A09" w:rsidDel="005E460E" w:rsidRDefault="00AC312F">
      <w:pPr>
        <w:pStyle w:val="a7"/>
        <w:ind w:firstLineChars="0" w:firstLine="0"/>
        <w:rPr>
          <w:del w:id="168" w:author="Microsoft Office 用户" w:date="2019-08-02T17:44:00Z"/>
        </w:rPr>
        <w:pPrChange w:id="169" w:author="Microsoft Office 用户" w:date="2019-08-02T12:03:00Z">
          <w:pPr>
            <w:pStyle w:val="a7"/>
            <w:numPr>
              <w:numId w:val="2"/>
            </w:numPr>
            <w:ind w:left="480" w:firstLineChars="0" w:hanging="480"/>
          </w:pPr>
        </w:pPrChange>
      </w:pPr>
      <w:moveFromRangeStart w:id="170" w:author="Microsoft Office 用户" w:date="2019-08-02T11:56:00Z" w:name="move15639379"/>
      <w:moveFromRangeEnd w:id="165"/>
      <w:moveFrom w:id="171" w:author="Microsoft Office 用户" w:date="2019-08-02T11:56:00Z">
        <w:del w:id="172" w:author="Microsoft Office 用户" w:date="2019-08-02T17:44:00Z">
          <w:r w:rsidRPr="00EA0A09" w:rsidDel="005E460E">
            <w:delText>totalDifficulty - BigNumber</w:delText>
          </w:r>
          <w:r w:rsidRPr="00EA0A09" w:rsidDel="005E460E">
            <w:delText>类型。区块链到当前块的总难度，整数。</w:delText>
          </w:r>
        </w:del>
      </w:moveFrom>
    </w:p>
    <w:p w14:paraId="4CF9FBE0" w14:textId="10E236A0" w:rsidR="00AC312F" w:rsidRPr="00EA0A09" w:rsidDel="005E460E" w:rsidRDefault="00AC312F">
      <w:pPr>
        <w:pStyle w:val="a7"/>
        <w:ind w:firstLineChars="0" w:firstLine="0"/>
        <w:rPr>
          <w:del w:id="173" w:author="Microsoft Office 用户" w:date="2019-08-02T17:44:00Z"/>
        </w:rPr>
        <w:pPrChange w:id="174" w:author="Microsoft Office 用户" w:date="2019-08-02T12:03:00Z">
          <w:pPr>
            <w:pStyle w:val="a7"/>
            <w:numPr>
              <w:numId w:val="2"/>
            </w:numPr>
            <w:ind w:left="480" w:firstLineChars="0" w:hanging="480"/>
          </w:pPr>
        </w:pPrChange>
      </w:pPr>
      <w:moveFromRangeStart w:id="175" w:author="Microsoft Office 用户" w:date="2019-08-02T11:57:00Z" w:name="move15639453"/>
      <w:moveFromRangeEnd w:id="170"/>
      <w:moveFrom w:id="176" w:author="Microsoft Office 用户" w:date="2019-08-02T11:57:00Z">
        <w:del w:id="177" w:author="Microsoft Office 用户" w:date="2019-08-02T17:44:00Z">
          <w:r w:rsidRPr="00EA0A09" w:rsidDel="005E460E">
            <w:delText xml:space="preserve">extraData - </w:delText>
          </w:r>
          <w:r w:rsidRPr="00EA0A09" w:rsidDel="005E460E">
            <w:delText>字符串。当前块的</w:delText>
          </w:r>
          <w:r w:rsidRPr="00EA0A09" w:rsidDel="005E460E">
            <w:delText>extra data</w:delText>
          </w:r>
          <w:r w:rsidRPr="00EA0A09" w:rsidDel="005E460E">
            <w:delText>字段。</w:delText>
          </w:r>
        </w:del>
      </w:moveFrom>
    </w:p>
    <w:p w14:paraId="2D40A468" w14:textId="793446DE" w:rsidR="00AC312F" w:rsidRPr="00EA0A09" w:rsidDel="005E460E" w:rsidRDefault="00AC312F">
      <w:pPr>
        <w:pStyle w:val="a7"/>
        <w:ind w:firstLineChars="0" w:firstLine="0"/>
        <w:rPr>
          <w:del w:id="178" w:author="Microsoft Office 用户" w:date="2019-08-02T17:44:00Z"/>
        </w:rPr>
        <w:pPrChange w:id="179" w:author="Microsoft Office 用户" w:date="2019-08-02T12:03:00Z">
          <w:pPr>
            <w:pStyle w:val="a7"/>
            <w:numPr>
              <w:numId w:val="2"/>
            </w:numPr>
            <w:ind w:left="480" w:firstLineChars="0" w:hanging="480"/>
          </w:pPr>
        </w:pPrChange>
      </w:pPr>
      <w:moveFromRangeStart w:id="180" w:author="Microsoft Office 用户" w:date="2019-08-02T11:56:00Z" w:name="move15639411"/>
      <w:moveFromRangeEnd w:id="175"/>
      <w:moveFrom w:id="181" w:author="Microsoft Office 用户" w:date="2019-08-02T11:56:00Z">
        <w:del w:id="182" w:author="Microsoft Office 用户" w:date="2019-08-02T17:44:00Z">
          <w:r w:rsidRPr="00EA0A09" w:rsidDel="005E460E">
            <w:delText>size - Number</w:delText>
          </w:r>
          <w:r w:rsidRPr="00EA0A09" w:rsidDel="005E460E">
            <w:delText>。当前这个块的字节大小。</w:delText>
          </w:r>
        </w:del>
      </w:moveFrom>
    </w:p>
    <w:p w14:paraId="23EFF011" w14:textId="150F1ABA" w:rsidR="00AC312F" w:rsidRPr="00EA0A09" w:rsidDel="005E460E" w:rsidRDefault="00AC312F">
      <w:pPr>
        <w:pStyle w:val="a7"/>
        <w:ind w:firstLineChars="0" w:firstLine="0"/>
        <w:rPr>
          <w:del w:id="183" w:author="Microsoft Office 用户" w:date="2019-08-02T17:44:00Z"/>
        </w:rPr>
        <w:pPrChange w:id="184" w:author="Microsoft Office 用户" w:date="2019-08-02T17:44:00Z">
          <w:pPr>
            <w:pStyle w:val="a7"/>
            <w:numPr>
              <w:numId w:val="2"/>
            </w:numPr>
            <w:ind w:left="480" w:firstLineChars="0" w:hanging="480"/>
          </w:pPr>
        </w:pPrChange>
      </w:pPr>
      <w:moveFromRangeStart w:id="185" w:author="Microsoft Office 用户" w:date="2019-08-02T11:56:00Z" w:name="move15639432"/>
      <w:moveFromRangeEnd w:id="180"/>
      <w:moveFrom w:id="186" w:author="Microsoft Office 用户" w:date="2019-08-02T11:56:00Z">
        <w:del w:id="187" w:author="Microsoft Office 用户" w:date="2019-08-02T17:44:00Z">
          <w:r w:rsidRPr="00EA0A09" w:rsidDel="005E460E">
            <w:delText>gasLimit - Number</w:delText>
          </w:r>
          <w:r w:rsidRPr="00EA0A09" w:rsidDel="005E460E">
            <w:delText>，当前区块允许使用的最大</w:delText>
          </w:r>
          <w:r w:rsidRPr="00EA0A09" w:rsidDel="005E460E">
            <w:delText>gas</w:delText>
          </w:r>
          <w:r w:rsidRPr="00EA0A09" w:rsidDel="005E460E">
            <w:delText>。</w:delText>
          </w:r>
        </w:del>
      </w:moveFrom>
    </w:p>
    <w:p w14:paraId="46D97E30" w14:textId="4377EEA4" w:rsidR="00AC312F" w:rsidRPr="00EA0A09" w:rsidDel="005E460E" w:rsidRDefault="00AC312F">
      <w:pPr>
        <w:pStyle w:val="a7"/>
        <w:ind w:firstLineChars="0" w:firstLine="0"/>
        <w:rPr>
          <w:del w:id="188" w:author="Microsoft Office 用户" w:date="2019-08-02T17:44:00Z"/>
        </w:rPr>
        <w:pPrChange w:id="189" w:author="Microsoft Office 用户" w:date="2019-08-02T12:03:00Z">
          <w:pPr>
            <w:pStyle w:val="a7"/>
            <w:numPr>
              <w:numId w:val="2"/>
            </w:numPr>
            <w:ind w:left="480" w:firstLineChars="0" w:hanging="480"/>
          </w:pPr>
        </w:pPrChange>
      </w:pPr>
      <w:moveFromRangeStart w:id="190" w:author="Microsoft Office 用户" w:date="2019-08-02T11:58:00Z" w:name="move15639497"/>
      <w:moveFromRangeEnd w:id="185"/>
      <w:moveFrom w:id="191" w:author="Microsoft Office 用户" w:date="2019-08-02T11:58:00Z">
        <w:del w:id="192" w:author="Microsoft Office 用户" w:date="2019-08-02T17:44:00Z">
          <w:r w:rsidRPr="00EA0A09" w:rsidDel="005E460E">
            <w:delText xml:space="preserve">gasUsed - </w:delText>
          </w:r>
          <w:r w:rsidRPr="00EA0A09" w:rsidDel="005E460E">
            <w:delText>当前区块累计使用的总的</w:delText>
          </w:r>
          <w:r w:rsidRPr="00EA0A09" w:rsidDel="005E460E">
            <w:delText>gas</w:delText>
          </w:r>
          <w:r w:rsidRPr="00EA0A09" w:rsidDel="005E460E">
            <w:delText>。</w:delText>
          </w:r>
        </w:del>
      </w:moveFrom>
    </w:p>
    <w:p w14:paraId="20CAD241" w14:textId="6A573410" w:rsidR="00AC312F" w:rsidRPr="00EA0A09" w:rsidDel="005E460E" w:rsidRDefault="00AC312F">
      <w:pPr>
        <w:pStyle w:val="a7"/>
        <w:ind w:firstLineChars="0" w:firstLine="0"/>
        <w:rPr>
          <w:del w:id="193" w:author="Microsoft Office 用户" w:date="2019-08-02T17:44:00Z"/>
        </w:rPr>
        <w:pPrChange w:id="194" w:author="Microsoft Office 用户" w:date="2019-08-02T12:03:00Z">
          <w:pPr>
            <w:pStyle w:val="a7"/>
            <w:numPr>
              <w:numId w:val="2"/>
            </w:numPr>
            <w:ind w:left="480" w:firstLineChars="0" w:hanging="480"/>
          </w:pPr>
        </w:pPrChange>
      </w:pPr>
      <w:moveFromRangeStart w:id="195" w:author="Microsoft Office 用户" w:date="2019-08-02T11:58:00Z" w:name="move15639540"/>
      <w:moveFromRangeEnd w:id="190"/>
      <w:moveFrom w:id="196" w:author="Microsoft Office 用户" w:date="2019-08-02T11:58:00Z">
        <w:del w:id="197" w:author="Microsoft Office 用户" w:date="2019-08-02T17:44:00Z">
          <w:r w:rsidRPr="00EA0A09" w:rsidDel="005E460E">
            <w:delText>timestamp - Number</w:delText>
          </w:r>
          <w:r w:rsidRPr="00EA0A09" w:rsidDel="005E460E">
            <w:delText>。区块打包时的</w:delText>
          </w:r>
          <w:r w:rsidRPr="00EA0A09" w:rsidDel="005E460E">
            <w:delText>unix</w:delText>
          </w:r>
          <w:r w:rsidRPr="00EA0A09" w:rsidDel="005E460E">
            <w:delText>时间戳。</w:delText>
          </w:r>
        </w:del>
      </w:moveFrom>
    </w:p>
    <w:p w14:paraId="1FF0C0C9" w14:textId="123F9199" w:rsidR="00AC312F" w:rsidRPr="00EA0A09" w:rsidDel="005E460E" w:rsidRDefault="00AC312F">
      <w:pPr>
        <w:pStyle w:val="a7"/>
        <w:ind w:firstLineChars="0" w:firstLine="0"/>
        <w:rPr>
          <w:del w:id="198" w:author="Microsoft Office 用户" w:date="2019-08-02T17:44:00Z"/>
        </w:rPr>
        <w:pPrChange w:id="199" w:author="Microsoft Office 用户" w:date="2019-08-02T12:03:00Z">
          <w:pPr>
            <w:pStyle w:val="a7"/>
            <w:numPr>
              <w:numId w:val="2"/>
            </w:numPr>
            <w:ind w:left="480" w:firstLineChars="0" w:hanging="480"/>
          </w:pPr>
        </w:pPrChange>
      </w:pPr>
      <w:moveFromRangeStart w:id="200" w:author="Microsoft Office 用户" w:date="2019-08-02T11:54:00Z" w:name="move15639308"/>
      <w:moveFromRangeEnd w:id="195"/>
      <w:moveFrom w:id="201" w:author="Microsoft Office 用户" w:date="2019-08-02T11:54:00Z">
        <w:del w:id="202" w:author="Microsoft Office 用户" w:date="2019-08-02T17:44:00Z">
          <w:r w:rsidRPr="00EA0A09" w:rsidDel="005E460E">
            <w:delText xml:space="preserve">transactions - </w:delText>
          </w:r>
          <w:r w:rsidRPr="00EA0A09" w:rsidDel="005E460E">
            <w:delText>数组。交易对象。或者是</w:delText>
          </w:r>
          <w:r w:rsidRPr="00EA0A09" w:rsidDel="005E460E">
            <w:delText>32</w:delText>
          </w:r>
          <w:r w:rsidRPr="00EA0A09" w:rsidDel="005E460E">
            <w:delText>字节的交易哈希。</w:delText>
          </w:r>
        </w:del>
      </w:moveFrom>
    </w:p>
    <w:p w14:paraId="7220A932" w14:textId="06DB2BF5" w:rsidR="00AC312F" w:rsidRPr="00EA0A09" w:rsidDel="005E460E" w:rsidRDefault="00AC312F">
      <w:pPr>
        <w:pStyle w:val="a7"/>
        <w:ind w:firstLineChars="0" w:firstLine="0"/>
        <w:rPr>
          <w:del w:id="203" w:author="Microsoft Office 用户" w:date="2019-08-02T17:44:00Z"/>
        </w:rPr>
        <w:pPrChange w:id="204" w:author="Microsoft Office 用户" w:date="2019-08-02T12:03:00Z">
          <w:pPr>
            <w:pStyle w:val="a7"/>
            <w:numPr>
              <w:numId w:val="2"/>
            </w:numPr>
            <w:ind w:left="480" w:firstLineChars="0" w:hanging="480"/>
          </w:pPr>
        </w:pPrChange>
      </w:pPr>
      <w:moveFromRangeStart w:id="205" w:author="Microsoft Office 用户" w:date="2019-08-02T11:56:00Z" w:name="move15639398"/>
      <w:moveFromRangeEnd w:id="200"/>
      <w:moveFrom w:id="206" w:author="Microsoft Office 用户" w:date="2019-08-02T11:56:00Z">
        <w:del w:id="207" w:author="Microsoft Office 用户" w:date="2019-08-02T17:44:00Z">
          <w:r w:rsidRPr="00EA0A09" w:rsidDel="005E460E">
            <w:delText xml:space="preserve">uncles - </w:delText>
          </w:r>
          <w:r w:rsidRPr="00EA0A09" w:rsidDel="005E460E">
            <w:delText>数组。叔哈希的数组。</w:delText>
          </w:r>
        </w:del>
      </w:moveFrom>
    </w:p>
    <w:p w14:paraId="3BB9D408" w14:textId="2EA9298A" w:rsidR="009C2C02" w:rsidRPr="00EA0A09" w:rsidDel="005E460E" w:rsidRDefault="00F95F38">
      <w:pPr>
        <w:pStyle w:val="a7"/>
        <w:ind w:firstLineChars="0" w:firstLine="0"/>
        <w:rPr>
          <w:del w:id="208" w:author="Microsoft Office 用户" w:date="2019-08-02T17:44:00Z"/>
        </w:rPr>
        <w:pPrChange w:id="209" w:author="Microsoft Office 用户" w:date="2019-08-02T12:03:00Z">
          <w:pPr>
            <w:pStyle w:val="a7"/>
            <w:numPr>
              <w:numId w:val="2"/>
            </w:numPr>
            <w:ind w:left="480" w:firstLineChars="0" w:hanging="480"/>
          </w:pPr>
        </w:pPrChange>
      </w:pPr>
      <w:moveFromRangeStart w:id="210" w:author="Microsoft Office 用户" w:date="2019-08-02T11:57:00Z" w:name="move15639472"/>
      <w:moveFromRangeEnd w:id="205"/>
      <w:moveFrom w:id="211" w:author="Microsoft Office 用户" w:date="2019-08-02T11:57:00Z">
        <w:del w:id="212" w:author="Microsoft Office 用户" w:date="2019-08-02T17:44:00Z">
          <w:r w:rsidRPr="00EA0A09" w:rsidDel="005E460E">
            <w:rPr>
              <w:rFonts w:hint="eastAsia"/>
            </w:rPr>
            <w:delText>signatures</w:delText>
          </w:r>
          <w:r w:rsidRPr="00EA0A09" w:rsidDel="005E460E">
            <w:delText xml:space="preserve"> - </w:delText>
          </w:r>
          <w:r w:rsidRPr="00EA0A09" w:rsidDel="005E460E">
            <w:delText>数组。</w:delText>
          </w:r>
          <w:r w:rsidR="00FB0971" w:rsidRPr="00EA0A09" w:rsidDel="005E460E">
            <w:delText>签</w:delText>
          </w:r>
          <w:r w:rsidR="00FB0971" w:rsidRPr="00EA0A09" w:rsidDel="005E460E">
            <w:rPr>
              <w:rFonts w:hint="eastAsia"/>
            </w:rPr>
            <w:delText>名数</w:delText>
          </w:r>
          <w:r w:rsidR="00FB0971" w:rsidRPr="00EA0A09" w:rsidDel="005E460E">
            <w:delText>组</w:delText>
          </w:r>
          <w:r w:rsidRPr="00EA0A09" w:rsidDel="005E460E">
            <w:delText>。</w:delText>
          </w:r>
        </w:del>
      </w:moveFrom>
    </w:p>
    <w:p w14:paraId="3C8669C4" w14:textId="40005FD1" w:rsidR="00862587" w:rsidRPr="00EA0A09" w:rsidDel="005E460E" w:rsidRDefault="00862587">
      <w:pPr>
        <w:pStyle w:val="a7"/>
        <w:ind w:firstLineChars="0" w:firstLine="0"/>
        <w:rPr>
          <w:del w:id="213" w:author="Microsoft Office 用户" w:date="2019-08-02T17:44:00Z"/>
        </w:rPr>
        <w:pPrChange w:id="214" w:author="Microsoft Office 用户" w:date="2019-08-02T12:03:00Z">
          <w:pPr>
            <w:pStyle w:val="a7"/>
            <w:numPr>
              <w:numId w:val="2"/>
            </w:numPr>
            <w:ind w:left="480" w:firstLineChars="0" w:hanging="480"/>
          </w:pPr>
        </w:pPrChange>
      </w:pPr>
      <w:moveFromRangeStart w:id="215" w:author="Microsoft Office 用户" w:date="2019-08-02T11:59:00Z" w:name="move15639557"/>
      <w:moveFromRangeEnd w:id="210"/>
      <w:moveFrom w:id="216" w:author="Microsoft Office 用户" w:date="2019-08-02T11:59:00Z">
        <w:r w:rsidRPr="00EA0A09" w:rsidDel="00D5634B">
          <w:t>nettopology json</w:t>
        </w:r>
        <w:r w:rsidRPr="00EA0A09" w:rsidDel="00D5634B">
          <w:rPr>
            <w:rFonts w:hint="eastAsia"/>
          </w:rPr>
          <w:t>。网络拓扑结</w:t>
        </w:r>
        <w:del w:id="217" w:author="Microsoft Office 用户" w:date="2019-08-02T17:44:00Z">
          <w:r w:rsidRPr="00EA0A09" w:rsidDel="005E460E">
            <w:rPr>
              <w:rFonts w:hint="eastAsia"/>
            </w:rPr>
            <w:delText>构</w:delText>
          </w:r>
        </w:del>
      </w:moveFrom>
    </w:p>
    <w:moveFromRangeEnd w:id="215"/>
    <w:p w14:paraId="1DF7DB1C" w14:textId="77777777" w:rsidR="00FB0971" w:rsidRPr="00EA0A09" w:rsidRDefault="00FB0971">
      <w:pPr>
        <w:pStyle w:val="a7"/>
        <w:ind w:firstLineChars="0" w:firstLine="0"/>
        <w:pPrChange w:id="218" w:author="Microsoft Office 用户" w:date="2019-08-02T17:44:00Z">
          <w:pPr/>
        </w:pPrChange>
      </w:pPr>
    </w:p>
    <w:p w14:paraId="6A07DC9F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4AA7AA89" w14:textId="19BCD96F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info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.getBlock(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3150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1D461D64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console.log(info);</w:t>
      </w:r>
    </w:p>
    <w:p w14:paraId="25E25414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/*</w:t>
      </w:r>
    </w:p>
    <w:p w14:paraId="53944F2C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19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20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{"VrfValue":"0x038b5d8384b06f4f6006f1e27803ea7d26fc4e2b43dff3ad6839334b784500be9d04fdae385d7a70c70ad8de0d1c35a8e6e974b0c851ebaed2ca7d44896692c4d5936bc8b5d7c3be2ef0376808faef3aa038b8149a54a5ca6dd53d47dc313e7f82b7718080a40ad323b5425664307f153c60845c7c62f6c6c5109983095faaa186823316e88ea050d736b911e680b93a434c90983be6ec2cd826bfd4777de60cab8e",</w:t>
        </w:r>
      </w:ins>
    </w:p>
    <w:p w14:paraId="63A4DA5D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21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22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"difficulty":"690",</w:t>
        </w:r>
      </w:ins>
    </w:p>
    <w:p w14:paraId="0938CB35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23" w:author="Microsoft Office 用户" w:date="2019-08-02T11:40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24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"elect":[],</w:t>
        </w:r>
      </w:ins>
    </w:p>
    <w:p w14:paraId="25177058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25" w:author="Microsoft Office 用户" w:date="2019-08-02T11:40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26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"extraData":"0x",</w:t>
        </w:r>
      </w:ins>
    </w:p>
    <w:p w14:paraId="4D3395B3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27" w:author="Microsoft Office 用户" w:date="2019-08-02T11:40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28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"gasLimit":1050000000,</w:t>
        </w:r>
      </w:ins>
    </w:p>
    <w:p w14:paraId="3A80C53C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29" w:author="Microsoft Office 用户" w:date="2019-08-02T11:40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30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"gasUsed":0,</w:t>
        </w:r>
      </w:ins>
    </w:p>
    <w:p w14:paraId="0BFE73F8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31" w:author="Microsoft Office 用户" w:date="2019-08-02T11:40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32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"hash":"0x199adb32a7a08a6f97df00b6c3ca5391a989e38ff6d0d5fd536e2b6b9a7fda4c",</w:t>
        </w:r>
      </w:ins>
    </w:p>
    <w:p w14:paraId="294B20C1" w14:textId="3BB3AD90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33" w:author="Microsoft Office 用户" w:date="2019-08-02T11:40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34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"leader":"MAN.qTQXrAzCg6ZxPY1bEXW2Yfj8zB4d",</w:t>
        </w:r>
      </w:ins>
    </w:p>
    <w:p w14:paraId="77163730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35" w:author="Microsoft Office 用户" w:date="2019-08-02T11:40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36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"miner":"MAN.4DnD4CZ1LNiHeb9SZNrn6XQfuETPC",</w:t>
        </w:r>
      </w:ins>
    </w:p>
    <w:p w14:paraId="615D1ADB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37" w:author="Microsoft Office 用户" w:date="2019-08-02T11:40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38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"mixHash":"0xe76f1e217cf57b29e928a8ab2cba8d62e76f1e217cf57b29e928a8ab2cba8d62",</w:t>
        </w:r>
      </w:ins>
    </w:p>
    <w:p w14:paraId="5AF84ED5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39" w:author="Microsoft Office 用户" w:date="2019-08-02T11:41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40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"nettopology":{"Type":1,"NetTopologyData":null},</w:t>
        </w:r>
      </w:ins>
    </w:p>
    <w:p w14:paraId="106FA187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41" w:author="Microsoft Office 用户" w:date="2019-08-02T11:41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42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"nonce":"0x3a765fee9997be02",</w:t>
        </w:r>
      </w:ins>
    </w:p>
    <w:p w14:paraId="4A6F102C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43" w:author="Microsoft Office 用户" w:date="2019-08-02T11:41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44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"number":3150,</w:t>
        </w:r>
      </w:ins>
    </w:p>
    <w:p w14:paraId="338D52C2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45" w:author="Microsoft Office 用户" w:date="2019-08-02T11:41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46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"parentHash":"0x83800c55e124eb51ddb88cc7760572e24a339d098554b033aacd5174e5088e47",</w:t>
        </w:r>
      </w:ins>
    </w:p>
    <w:p w14:paraId="2CFB3435" w14:textId="7777777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47" w:author="Microsoft Office 用户" w:date="2019-08-02T11:41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48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"sha3Uncles":"0x1dcc4de8dec75d7aab85b567b6ccd41ad312451b948a7413f0a142fd40d49347",</w:t>
        </w:r>
      </w:ins>
    </w:p>
    <w:p w14:paraId="525AF46D" w14:textId="77777777" w:rsidR="00E95FD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49" w:author="Microsoft Office 用户" w:date="2019-08-02T14:18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50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"sharding":[{"Root":"0xafaf9148ff954252a9a8aad63849f0e6daffe90b6a1708c23cff861a83e9eb55","Byte256":["0xe6590d918827229832b351eddefdd2ffa922852a72defc10e3eb12817e5a43ea","0x7163165f55280bee02522bb850dd807215447d570485757b6d2c5</w:t>
        </w:r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lastRenderedPageBreak/>
          <w:t>56385ca056d","0xc5de1c1fe88658a98297cd9e0cc9a4fca32980c3eb097bd6b176b051c38ec5bb","0x21f0e0bfe74e06f0f368afc2f2ceb2b5642733c5ff71a702185eca2df63c3f97","0xdfb3d32d05462e4d7ac5e7fa0e4931d8eed705d8ae6a9d8899d936ad3dd9decd","0xe7d0455130d5b93fe2f5a987a5dd88d4a106fc5a0e58fe62f6e8b2cc117138cb","0xa4df5abd03a97ebf85d624bf50413c6361c5c4ab89e3330ddf6722963e6dc065","0x13bb3b2236a0c6c815316617b50fcd9d9163acb751fc5283913eaec04f9ae11e","0x75452404af28ae8eb6ee4d38446bf6a42b1a1165e9e250b46de35261d2864867","0x89deec31e14e282c0a5fc18144b00c79c31cea4754d4e589a7cf34550ca79b11","0x5dcd592532bec8f6382d0e3d305ba4a4b80aef1a311eaa2ebe44475a2af6c765","0x1ff0f9ca7c285ef174fe30c0e4048575687fff699f597f0e20ca3298e38efa5f","0x9fecfb9faedfdd7c46859f242f2c8f9e8d6314372386f478a90135fbf3952cb9","0x0391168fc774cec8df68f0c4e144319be13b3cf38788a2cdc6a828059515a14a","0x3605f2f12a3d2b3c3c92e12a0ba1ddeabdf20d4754b29a047af6ad6fbd49b39a","0x9b0be14f07e284ad130a2ab04422c109d56f763399cba695c63996daeb894f8e","0x70bd6c45c0ed54bfc4f61dee1a25782cfd4ac5a9ae068de54427e7f1e399bbfc","0x971e9cdf52213bb549ce26e80dc94dd4efac812ec0eb786723505f3b471d5d4d","0x699532b14721f9fd71b458b4c52fdbe55c2c848f1333a80274e281ef36dd526d","0x234a1cfe34a17439982aa6d9ec7531948436fbfe8f1415f0c52130e78ef457f1","0xb3fc99671bf1d4167aed47e533cf57e810babbe83de9d9b30d63ad64f587deac","0x9a37434dfcc65fa92aaacf8968e7f11dbe91f68417761d231e83d5fcadb31cc9","0xf763a80df775939c25446e1abbd817f85a72bbc234193dd6de3ddb9300dee39b","0x20dcaeaf049fa153c796f82c392deeaf79bbfb1eb16c7bdec15e6cefab9ea3a5","0x72ac1a4d8db6e6775dc68ac34ac54a6247c672d71c3350cb92ac2fd718f208e5","0xd0c8382fefacb87cfa0bb0e50fae89c090cce0c40502d1148a9c53087d04fb87","0x52719a079d3740b52778497173ca3bebbfeb6009e6af2a7055e816631689c7c0","0x40e8495a046c71f6791975c7ed29bbda697b871ecb6aae3222d776892734b8d1","0xb5c5bb6e73cffc4108b77beb3b417f253c5901c679b97ece6bed6eb88ec2237b","0x0416a2871f6ea7ad8a95d2365ef77c72318fc47084b2714d6245d456978f1a54","0xbe7a609193640832f1cbeb9af1162ff7179b0b3516b5aa79b33f1b71f85f95e6","0xd0cd185766c029a32af30cd825cede93c5fbae14bb065c8ece2bcb2eb70e702b","0x288e21626e217c39884555e6c5b8bffac62d6bb06084efae613bb4970a7f7452","0x3392e641ffc12f7eeee881114a9258654d9b331d8ec8aaffd04241c7e541ccde","0xce0e6f0872e991c1836f1ad299982f15c9881cb74960339c67b01081101df1e0","0x9f73c49264ebba52f8ddf0c172c93ce27f8a7b493cef701287f6fe63ad22550a","0xf7dcc5579e4104225e7231b18646d9c376319d67299ee9aaa432e341a4d26116","0x4d3cf0e77</w:t>
        </w:r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lastRenderedPageBreak/>
          <w:t>95b7763b40e8232a458b3653d40a13ce91a676444bdc20242fb1ee1","0xc92f0f6d4d1f9644ab367fab98187c3a334a833510dc2b32e85155bd7ef21312","0x756fe107b7ec9ad076c1c5ca6c0bc18060446e56ce5b50bb398c2331b88c6b4d","0x547dd89a5e22b122b3ffcba4b155a7979e8ef4dcb81c8271a86a4a1e640e629e","0x3a2e34b40a053dc5c4559a55f583c995d406ac0d53f50fb39c20f1d847c3adbf","0x1b6448957b61c7ac9d2c0f74b3bfaddc41108fc6545ba4dc90a549b3ba834a76","0x94d341f9d0384ed1898acd2da4a53d10e21e9521ead4b31a5ad8e72fd9f32c7b","0x9539b39dfa6d9e7af40529a20f056e28333beca05ec16b95ae5184ffac96cf2e","0x7a4279d69ef2c58cf0f14325c8e1b929b7117a08f184ecd1a87c17973f8cc7c7","0x9afe12f36ff66e669a1ba8cc5b14fb7070d7fa34036023a9916c0624a15c2931","0xa868ef9c103c004ce52b175385df3621d737f40a3d4931b68a0da8ed26d2bddc","0xa0334b29d8cd5ef96f2c086bdc4fde93705c0f81397e5e6c81169c7ec23f1d8c","0x13123b3734537e98843a49087dc8cb07ef1adda95383da846a33fecfae2e6c92","0xb105262159e3a0a5a5b776d32331f713c7e9abfeb19731d8dc412713c83884e3","0x90b512b0d8aa7737b7cf8b346bbd424b44030b627a6e0799dd4fb2cdcc1879a2","0xa5bf0695bccdbd4c24ad7ca5d716f758a1e450cce380fe6cb6bad44f636b9e77","0xa648f02943fa9ed8afe48779ad82edeb13769eacc332ed99bb0df7adb39a331d","0x1da012faf7f0c94d382971c16b65839b4e7ee58028579a775a146d8322c2daef","0x9e14356f94e6445f4bddde2ba62feb8af547aebc40957cc78a0615eac38c04ab","0xf201ec9dd3d6f80963bfdee0af2e939f380b33919db27d03029b32b12918e397","0x61781aa36cae99cba90265d70a49060df19a139397a182f39001dc91fe0cea45","0x4ba711017308c0c00d9601b47560d21fe9d698bbdfb4dcfe4e41399d579de477","0x351711e48e82840efa0e60197c7679e50116eae728c881c9848da08e76189a03","0x8aada78a5223d38d7a5388c9084c8bdf2d37033e9afa6104ec8061be062afa1e","0x8103a8ab498e48a36aaa4bbac38e5abd56aac8a57cf25b13f942c8c5a3dc5374","0x769d9eb87946d830d00000aa9a5d83b9931416f80fff5ff4925c7d3414c81df6","0x9f1a67bd31f4f87e62cef8491016b718d2c64588da25e1da0ff0d6de461070a2","0x40b2be055265b0117d45869b0902ee23bb9bf6ae59ac0886a41b2b40f7a928c5","0x7fe06c8b32387b553992666a30d00e835b5aa3b8441054cc78734ed0d173a24e","0x5c34557e038bd7b1754dc02605956b546b4a72fe6cebb200d0f2403c42a77880","0xbf29a6a4985f8471b5015dc222475b5d9710c25852746f24deb4507cd0ddffb0","0x1638721471fb466150dd5e32eaa9cdf6dcb62ba4fbf4f844e1385b8b5e02dd3c","0xef238acd785955cd06295bec91f445fa16ad3a4ad695082cc75ba8a94217cb80","0x413ba7fa12dd7b3770e7766b40d233541432838ad17254654e7d99ff214a9dcf","0xb8f3ba91bb941cbdc9e41ae3c14c8ff419633b3e59cfa063e4dd01185a6d9c08","0x62b9373fa92a8</w:t>
        </w:r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lastRenderedPageBreak/>
          <w:t>049ceaea4b5e3ef218711e30da252e7133d1e44f4da1a626d69","0x0c6116f9d499db8dedb54c906bfb9175094989bedd619f519b18ef1cf966d412","0x14834a646d74c07c89ff67136523b822477ba1172bc503297bd967ec7d8ece24","0xd8c574fd52984134aeb490615ee08905447c219dae53946bf465dcc90546a93e","0x28ee89c2fb1611273459e162fd7663518d46b406eefe41a881f243ec74888b8c","0x721fb8f5b55afb4c8708f77824ae3bf2f12937465396b97a2a80739c2b786366","0x2e39ae5f7776a121fd73ca32a534954332eea5bd55294abd2f6af382fba7eaa9","0xbacc4c0db2ca52c35deb0e14cb6f3a721491f2651915ca1ea225356108eaf115","0x0f8205ffce5451a62394babf1f448e96a8a113fec01549f52a52065e57a9cac6","0x678d574571323db93ff07e87b5e1530bd823446cfe68eb1b095bd4e2048c19d6","0xb47c22e3ebb1c72a293210bea5c3662905f41d40b8f035066738c47c346208de","0x38085f62a6f684ce0ac34d76cbab0b0beb0098cd186fefa898d23ce9ff905f7b","0xdabfd9bf5d6adfe6df389164c5782b9b0baf48efe6ff29e80886e74ce07a40e5","0x4175bca51277ff969e5513d34cf3ea5cb12128fb0ffb42eb74b0ea922e7d6b43","0xff6b6d383f7863f3cfdc9f55772c80bd8c90ca3fe7b757abc943720f7e358a76","0xae3063b849fd8c43a8fe147cd4c4621f211572622f8a94f88510ff276d001baf","0xa6c88bbe6c083324c88f725f58b9ec6ae9720a2943e8ab32d76ec45cc1a6b9e0","0x91d78cc6349e4a00c485b545b6775fbf373a497d03f4fb7c5f630252387f532a","0x02dd65b990c9221ed78f5a9cf40524d72192a83afdd2ba717774b873c557b5f4","0x137c3716409470f5db914c4ba0565dd61a0e0ff32f36620ef9cf02801a32dafe","0xff57c9d79d649a463adfdb1ef7df84d92cef0605c62998060bb5c4adf59ac424","0x3fbb48e0094c823de6c7b4e223981fa7bda805e36f58773e86eef8f86d669c5c","0x04bf865d6eee647795a2bf5aecb34d61cdf153b6271df5cbb4fffa8981cbbdd9","0x6ad3357f88240bac475711f9cff875cbb2cda070b74331ba366cfa629fa8e93d","0x6cdec23a2e1f529a86e756bae00b43d859ded2d76112a1f6855a898f8d8b490b","0x4ff46618a6825eaea9eab5430d57fdf6625fc6278d7df1a4d6a0d19ec7e219bb","0x4242fd03771263ec45b36dc92db602d545c89ecdc5e5b7b66521319cef1a3d1f","0xd3198dfc98f890cb856446b69e2765c33c63258ca608fb066686d3b699929343","0x020923cf821d1e31f6cad317e093ca147b85180379d482bb4445b19b127edb5c","0x52fcd2bd2b4db91cac6a4867920275540cc28de87eefdb8396bba69157db004d","0xb47d1fd69b8645e12d1f8ff6aa1b1537ee5441678f82408e2d6e4a02fed5b2ab","0x0256a37db4d6c325b507ed801ff18d1da0275940e190b31cd8aca1f567bc3f8e","0xaa6baf2af1428ee2ef818768b435cb4572d34907169dd196dabba01020664828","0x08a9fa6c9aecfe5e41238148487236a9578547eb78639bf3db67d1ef10a4066e","0x40e7e542bdd72c8342294713cdebc4a0283ed2f14dc70ae14a5f230acf73c249","0xf8d379f256cd7c3a9c2332cbf0ff5ac631f6cf</w:t>
        </w:r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lastRenderedPageBreak/>
          <w:t>cb7e675dfac2dae8fc72c5cf22","0x297f0134889eef56a64216b584394d49468343a5834499ba52bd824b04960fae","0x67c1328f094a914bd5f9568d8ea57d99d9af0b8dc1f6450e3cab95ce0628424e","0xbff1a8a2b96c6e8156332bf4c3b57f06aad869a6dca895cb2b14ddd58706649a","0xa5d4c497a6ce8681c9d547bef6451c2016686dded565cde71429a481757e4234","0xf57764735a1ee377ce639674d1a07b0f6cdebf6b0c44c61dca646fc11c5f1f6f","0xbf3be5cf6becd367fbc6313812ee60349f5ff8b60854cf7224289cf07dea768f","0x8b7a74a6eee5ffd21d43fde7cd1d8e5dce0d698bcfb5a64c8cc455651cdbbf66","0x4cff2483bdc053c9c10f257ac6aabc5d47d5875cb132be1b9ebb378029eab988","0xfefcec28b72dfa27152759c5bc9969267b40d88588741d34523b843471e1881d","0x291ad9735c7265151d280025c65ccb411db71513b1e2bf9573ad75ec36b76d0f","0x22a0cec16cb2c7acc95f4f9eba7ab0c4fa999a56828260cf0ac52849b7736a36","0x20120404b96c4d378f8419c78f626d1b8b8b4b12311de3dd559b9fedae3175ff","0x9131cdaa15c62d798e93c52eea9e50a9fe71a396da926891318f843747306b69","0xfe9a9a9db3f84f77c7a21ec3badac9e4834502e7cb680e466dea637925a6a566","0x21c4c2d904141ad3352e221f23fb05d61a521c5082a4dfd6f179ddcc3c591531","0x666188ee8e31db7c5ea44d2b0e01f01ddcc299082d0f593fb7d17e4b300efd28","0x110b0dfee5de3e846afb6e7abd120f6b07c71193705471bdf2afccf2b3ec6e27","0xf4bb37a12f26eef416c1e8c1d7e67d2bc2a0c3da627bdd79fca5d62abad6ea5d","0x5e63854709ac743dbb840bfbe034e040d22235e58a6b74186c715a37a42c2201","0x3bef4403866b7604d50d132e5a7e13ca2b6dcd2df93a4e23d285fe76c9d36347","0x3358308885d63dd54a50336f30ee433f5aa980b31b0a6c5bc8e4cb96df410255","0x55f70387c523df74e9d20a77a67cbde75b6f153ac12ade27383fae797c9a5ac3","0xa7df48178569dde629880bee5e44f1ded1374a89f09e436ba34f2829f8d4caa7","0x1c7a5e557b4af373f8d6c183748200d7fcfd09d7142b4c20a3842fd585fb5707","0xc770b41054624cc864daec7f250ee8fe781ba6e0e2e0d8e9610597439e3e06da","0xf92cb15120b13a95bf4de3c5c8e4b14db7d7eda9b877378212e0cdd57dc4dc90","0x5f77df2a0e5b8cf424f45f9f9978a285c7711e61773aaa3573cfca6bd54f0a41","0x7504b29f0c65ab498a9a1ccad5866b96daa35189513895d5ea06f54f2351c52b","0x06ac11e45ceb7a53aa8dd5104c21aab558e7c64caff3f5d587d8aa04790d9822","0x2e288ed7289094e87ca9d2c4c6c6200499b8eeb0b79638bec71cb9df0af5a489","0xe1d2fbf3bbbe25e9a1202910ee6907326058e5dc9891151a35e2e4e449203d1d","0x7a055ed069ee0ada54155b6c6651ae8a615ad057b5633876f3dd9d0c43d97729","0xc3b54cecd3f14501bf9e8593099fb3859e04f6768f2e54600df55949f22a0037","0x6cb2115b57d9d315d4fe16c385c2745fe33ed8882bff2ef302cca2d716f9908a","0x16258ee59baf5ffc2274cbf0ea137c2c15b5f2aafc69de30dc279</w:t>
        </w:r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lastRenderedPageBreak/>
          <w:t>985f58c48ce","0xcba12563131731a767d300db3e75a3f6dae8f55d252e5032bc625719efb2436e","0x23e465f11c1050b30385ef99c16346c1cfb430105512c77d914e369523e7b3c4","0x7e7de9683d90899a25d50cee103269c143435bf792caff5a1bbf51a654cafa4e","0x16677d9766a3889603a9f5aaf1e20e7cc8547abae277a8ac32904166df11716d","0xbe64d258666f5295b77fe67a778c844aca02cd4fcebde871ec48666ec35e2753","0xbb29933e3f0cfa4d08ad53eae5701e7a922053f5f7ff9622decfe7dfcc3cbfb9","0xb1fe88e10018afbda76a9cf019db7d5181d54a0aabc759b381409eb058974234","0xfc48952e1266841d9d5a569f51bde55eeb6e180398b5889d573e2267040c7fdf","0x2a48736588da2cc1ed175507f40b6058a307d8a481c92cc93ab8d6700bff1927","0x90e376a96b6a8391fcd2fef254f0baca9bcd6d0670fb733689edb1c83b1d62db","0x6559999cdc81ff7bd75c6b8953c7a18174f03f3b0a92bdcf324f38a34b35a143","0x2df96271ef834a40278ed1a41610cf7ff4946b7783e0e16c5e585c0f2ad583c5","0x95ffd0dbf463c2c5feac86c6f92f9e6655c612fa30bc3c41c63b62cfba2b0f73","0x1b4d8dfde74b8d479c59a24516ec887bf1b62a8bc5a70b7b7d43b312991a0806","0xe01db0fcf41e6e89d4fc056b3b71314f1a10daa28d0433d175620c2c2dca5cd9","0xe7b2faacb699911eeac61056bd18a8efa2453fedace0035bfb0025ab20e40a6f","0x31a1e84826638b6f89583fef0b5ff904e0277bfbe493a594c1b496d6543c6b90","0xf16992183a0bc4695a46e7ca77d59d091582dac4c9e04cca361886dc2fb8e276","0x9cfbf475cc1da24b8bb37a8db378efbd6e8b08191388c1fc0ae5c806a142eaed","0xadb2378580665af002b263d304e7300e776c3e90f6b82bfa4dfc2101911def68","0x3790e1d138725c247b0295ae4321b6be0a241e82bc70884fd1baaab1825df513","0x5df8dcab4b83d585fc87b240840cd455319a8173fb3a72715da0609fb2e8a030","0xfbbece8ddec2aa0e23972775b47b560c2b7f9cd793198daed2818f1a219de44c","0x206cf5c26897225a482017d4538919ee068bdeab6373759a65f087b479691174","0x027010b9a36ad57664a5fd91b5bd7719622dedba1916f2365ff56b1d79b2762a","0xf49573c17a156fb10d5713ac19d05622a4d4087c2a2725c49c9715cb31cd6070","0x18e618d99eb1e5d2ec654f728925cd5e1db7393c274f45885826e1feaf4987b6","0x7ddedcb75a608a5839b8903b49ba0c658a6da9a0bff98b34d540fbe5b41ce62f","0x92072e87df3c6f2f0ad57b023678353dfe209eaf8b8d4369cdec5f033df2dda3","0x9a3f62f63c7e870b63bc80b8ef49334bafdac68270546ccfdd2ebcf1ff0c8e44","0x87598abd8196418d8ab34f73c49e78a2929bb974f7858858348c276101afc7a2","0x78a04c6b2dddda8424a466e7aeb4898798e111686cae3c23017391d84407d140","0x1d8b61f91164ce93eae82f12d89d2530785845ebb3093de6ead31d148b6b1fb8","0xb01932d0603d0065e5d23a1737f6b28bf985d89e32d4be5b5f54c688e4346e8c","0xdcbbe27b67e33190b637ace4f33d1738451d0653a5ae4dab2cce7cf7ed4e42a</w:t>
        </w:r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lastRenderedPageBreak/>
          <w:t>e","0x7377f3ff5f30daa3d8a1aa4a1009f9749a769fa7eedfd5728845310221ffed62","0x2798517065c1e3b3d3857e990fddc0407412bb2c92cbda1b2575faa6792e5042","0x645e852af5d450f1b215f95cb06153640e32ce94811e553465eb0d004b869c08","0xb87687d539d4c1911375b4f4127e4fd7d2cf4827431b4e0c481298d4157c82cd","0xcae9920f196fb11f5625a8dd6ea9449c3882d833f269a4781f1b6c7201464d39","0x161bf9474bc762aa131b9449bc556341f635d2bafd685d3d82d28383759397d9","0xcec323cbd363c288259ace37d22b9c9361cdc535a8a7735e70f69670ab191e21","0x9fde3d2c1f4f53a58f7098f590badf9be377ce6ac60d94ccc4641a90a88eb7ad","0xb278c66a18f16e8a16987608e8c5e4f06f2612bb6e22f290f67a614f96f6512a","0x990aa6ab928bad88fddd243ff5fef79bb2d07f3472515aeebb9eaadfee79c54b","0xe6b6cdc7bdde0798bb76c590e480c19b434b988b657d6b34e7a233ca42ff0197","0x122dcb8ef90f4ce69e3e9a453ee4ec975f22ef41fe53163595d1e1610e79e075","0xa7c6819f9ab6b144b762273941c47beaac208b433fcff4f8f31d84ef558cb061","0xd64e213b13ad576e6ac19ccd7de2b511f398477d9fe3443f7cf2a29005de06bc","0x43c9cbf5a38b11f7f54f8f7c4cdae2857372a8700192b038b36dbf139d075ff3","0x0f4f7492ca85edc4b9cbb51b3bb2a4ff813dbc61f16bf3f72f4bad39392d23a6","0x6932384e0ce5e88fff48e97d1d388b55100d1c932817b421ee8fd904fe22df47","0x5743b18392ff55c3b4116cdc2d94f16979ba0728e6f94e1cc3506edf8176c7f3","0x0bb9ac5e5c6ab4badce637c08775d01b139c5d185e71184d6b3e919960522212","0x359d87f6216074504e6efb22d96b932417aabe85063146d840d4f98fe875f97c","0x55cd314f9b6e179164ed3363d845c6a57a6f9f266dc9f93f78a20a5302985811","0xfaee4bbb7391caaf9bc68e4c2d0a4b401b78b0a0c4f2d79c8420bf6fce006dee","0xf7caae8fa5f18012aa9251bd2713a1b96524ab35ddded12c1486b0d37049b202","0x1b331782c4f6e9bd5df7c63e46ffae72d80e1798559ee9c9e49855c39a0ea096","0x7340fc29d0b716fea37015088a5608da394553eca1a12d33bb63ddb3304497dc","0x6bb5b4e55025a5e106b492112828688e7e8b2a2ad4e1ea72918da75e88271582","0x86c8c1bb9d684b5885ac1ee734b0aa8faed2229eb12ad382993a031eab607747","0x620c755cc27d355105ed7d66014a125999cea6db4afe072549438001ecd4757c","0x8ba7e585ff17c458cbf6a40db234f3b5859fa529a6b5f6609b32ca8206256fe7","0xac5d6dcc299a5713cb741e50bac4073efe5fc8303b901194300df46f35edcc60","0x16007207f7ccede26f9b9523e5dbcbafae53ce1bccfe1449e9b9cac7906ba850","0x98093f2773810eb201586bd6e0b112cff53d74707cc61ffa250dcff6baedc198","0xfd8baa0b48768ed0280db6497bf8017b03f6a0f6584469fb4fb764b616d2ddc5","0x8784f0b933ba5178be11298b1b75ff604288542605cf65c7840606ac526b1517","0xd00f3d92b364de15728e90ee271df3713affbc3dc70be0d2d3f46a81ffa46da9","0x71f229497244</w:t>
        </w:r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lastRenderedPageBreak/>
          <w:t>2308afd85b00411428013e1f827b845bead91caffd383e212e79","0x24e595289faee4a1809ffb9bc8d782ed0b414144ea618fbef8775231ddec07ad","0xa1cd74cf63003cb527551b6566c1bba5a072a46b0bb5db3ee1dfa8cc08bab9dd","0xd24c91e40d83b034b6d401c898a01fcf06c9d6514a7efc77b3d8ac3a7f12648f","0x1fe3380ca9600854fa0c09cd468c782343930bd17b8388f3cbfd7c9761b568c4","0x3f8b5a828cecdf4127ccaf44332919843a825f9e6d01662e0a0bb4d76719390f","0x3ff37816f7fbeaeafe34a7c3721185371646660869d272bc7eb69da7f6673fd0","0xbc11e08c0d4ee9a349d53a504abbebd965c0f4d0e4e9ba7eced6f0a264a6932c","0x194b843e93eff7fb6bbccb727c77cc097633f9bfa84f2ad217fceb638367e7fd","0x07795ec819e52a82b9a262f1d95c4dc6c337db7d94f7aaa7a7992da901347467","0x1ff792174ab21acbfeec63d0a4b2efb90cab7187fb0a6df502ec868131b09038","0xf06584200d16fdc2a275aa7835d57ccc7ea8dcad877e09a36db125f4a0b94a4b","0xa72112a00effb680fa719f70b3304f877e04801974d270e3c074f8102dbe606e","0xca8821bf566a12a556a35476f21a5a4a7c706a0038f46365cbf644efb0dee8f8","0x3ddb95460f645f90203f85f338d760963e0ee04c4efb2f9dd72d25c73b27f705","0xabbfe4f928b4846bb37d0e84ae1796f1f736d8d317ed7c91f94ec7dcadc59dce","0xb4e55742b56f2d51261fb803729a2a679fce12fb3ecbaf8b2500b0af32cf14ad","0xa966be7f0db63633decd03d9e517f589fed37401656554ed7e0a00a21c5aeda9","0x643e12c631f2404ef63802109d1d8593d4d25699e2fc385a08322f873680a2ff","0x3c935be7fe5d8ffe4a47a0ff58985c080c39156900e119981ef833d6519afed1","0xbdbb6c4bc339a45efdb79e4cb3172fd4e47d47e47236b7ab636786b3c6e4d82c","0x55ba55d3fa40491e03b70d03aa4c5139c210726130783672f2c7b55f4ec5500b","0x3e0eff0faeaccf64d6b306ff073e5472947ce045ac97c2f547730a6f56fcdc4c","0xaa41263a0957d92c3fbc9a0e6d260c14a3e65c0c1a37ddb044dc6d00481a307c","0x8cdb7c42597116494b402e7badfe0e9440588c1b6c997a66d3ccfe4d12bab6ed","0x418ae305af89e63feaf0e1a16b33016729855f2214044d1a293a6fb7eff8d22b","0x690027f8ab5fbd4b770d4215bee4fd0b3b27a0143af1d9ec5f11859e7b72ab8f","0x2554e968489ed202ee17f266e518947acd02647fed1017baec68e285ea794ce8","0xce18a019b280c741c9969fc127dddd32c2be450daa3f96dfd15e8443e51206e0","0x7e19d69551f6e4a0bd747386a3256c715e9c0fe42b50734b0f67864e4a4b1574","0x73c51fca8f96dfd5640c3ae1fa9e8a195d94d5d58bb5b88b63aa7caa7fdac09f","0x4ee60e6af2c56f4e9f2e2ec4c1cb933b60269fee57f26fe6437b279c944ffdbc","0xca81ab22c32c996588cb0fa6dcdb8867d3e38becc629e7714a07f1d16a123da6","0xa5b08976e4c7c07ec3eb96003e7559d4d9c569736f5e3a5059a7768c778a845b","0xca29176c624becd00e3568390a89cf079f21088248f7d0a3db7855fb383cb52c","0xd4455c24de8ae99406e93d697b2c6a91cf</w:t>
        </w:r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lastRenderedPageBreak/>
          <w:t>0c8499b364c55e3101a857b123ef99","0x83dd11f3983cd5580689f0c785b71b7743c7f79e8717fc6ccfeb3217c88379da","0xbcbdbd3fe90375cc470e61ff14a2c872c8a1ba586bc9e4fe0120b5878e884caa","0xe59c7749d113c120e8c85cb857a684308013fe581dac6db3c73f76af9fee9003","0x34fa84718e245f11efc2f5fa059741886cf789adbe9aaa7f578bf049f890bd5e","0xc30e67a73ff4aec5a2f8ca4d76302009f551108ef5602d064f486be499bd4cef","0x5d9613b6e0ee24b4413fb2ec986859f57ba3272dfc4cf7d6939d4ec2e925c636","0x3d9af48134b80914da76d7a225d6f31c5b4215b3dd6d46621c828b17a46cac38"]}],</w:t>
        </w:r>
      </w:ins>
    </w:p>
    <w:p w14:paraId="6FCF15DF" w14:textId="065FE161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51" w:author="Microsoft Office 用户" w:date="2019-08-02T11:43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52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"signHash":"0x759f9e22b215519de1085404835f17f5d828633fc7e811040e17e48c99b74e2d",</w:t>
        </w:r>
      </w:ins>
    </w:p>
    <w:p w14:paraId="4CB697F0" w14:textId="768704A5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53" w:author="Microsoft Office 用户" w:date="2019-08-02T11:42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54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signatures":["0x7027759d43fd87a25383c4dc7c255eafaba8b9797ea91c215795a71301999b9f7cf0ec7793a156014ec7423009ad12a87fcdd3fa0c8170bd1678a92a4e27cd6e01","0xd994d982501b04469dc71442b623063a8af943c1fde289503396910eca5af042087f2229f89e9e331fff76b55fcf92ed34ede513199824496db752f18dfb236901","0x771b31760dbee7ff15f6443ddb9b8df95cd277b09da097ac0a34a5e1e6f5a2f322a7bdf72781e55fcf35e456aa7de6d55bbc463f7c7fdcf1022aa463d8682dbe01","0xd03cdd43823d7f210ee12d5804326956cdc70afb8ef0732e262c2aab164e93562f4ae7a8e517d119cb2d3e388de4178f1a22d6601acc72efec538f34c3658ad901","0xe47652bf5fff54158cf0ab32498375980189de184b1580393b6c2b9db8a775d84d63d027ff8aae0da6fb75dcd0dee442cea886a93d3cb0c0d557b1e928ccd03901","0x87d094568f51c56c40ba1b45131af0b72d27cde3922e0cf209aa258b07611a860b89ddd44a587ada7ce39a456bfb81cd9a2ed69ae3ac6dd4f82c6a852cc824fa00","0xe216381b5cce085a8922a930ebcf741111bb19d4adbf06eece9084d9ca78c6fb4a590077cb335c4a82bc41da74c69e31edb82e61ba80957e31f609b3c4fefab100"],</w:t>
        </w:r>
      </w:ins>
    </w:p>
    <w:p w14:paraId="2C36E7EF" w14:textId="13EFC116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55" w:author="Microsoft Office 用户" w:date="2019-08-02T11:42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56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"size":10420,</w:t>
        </w:r>
      </w:ins>
    </w:p>
    <w:p w14:paraId="6C4B74B4" w14:textId="516C8EFE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57" w:author="Microsoft Office 用户" w:date="2019-08-02T11:42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58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stateRoot":[{"Cointyp":"MAN","Root":"0xafaf9148ff954252a9a8aad63849f0e6daffe90b6a1708c23cff861a83e9eb55","TxHash":"0x91043e03d3576dd34f536c31d649d1149b43220d04757e9341d03d108b7b1393","ReceiptHash":"0x34da222b8545ec839225d66f32c6b29eee304c1e417bfe8bb9e0fcbc834fe148","Bloom":[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]}],</w:t>
        </w:r>
      </w:ins>
    </w:p>
    <w:p w14:paraId="6E8FCC12" w14:textId="25C907A4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59" w:author="Microsoft Office 用户" w:date="2019-08-02T11:42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60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lastRenderedPageBreak/>
          <w:t>"timestamp":1562260538,</w:t>
        </w:r>
      </w:ins>
    </w:p>
    <w:p w14:paraId="6F47F37C" w14:textId="1D94B0B3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61" w:author="Microsoft Office 用户" w:date="2019-08-02T11:42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62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"totalDifficulty":"2862609",</w:t>
        </w:r>
      </w:ins>
    </w:p>
    <w:p w14:paraId="17C0F920" w14:textId="3654CED7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63" w:author="Microsoft Office 用户" w:date="2019-08-02T11:42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64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"transactions":{"MAN":["0x459b9c910d46527befe5ccfe41a21b30ea9056a118e1ee86662b189ad9601556","0x6a0f6e9984a33a084e1cc3cfafed527b82962aef4ab590500febfd6de6107088"]},</w:t>
        </w:r>
      </w:ins>
    </w:p>
    <w:p w14:paraId="77277E9D" w14:textId="6121F885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65" w:author="Microsoft Office 用户" w:date="2019-08-02T11:42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66" w:author="Microsoft Office 用户" w:date="2019-08-02T11:39:00Z">
        <w:r w:rsidRPr="00286D6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"uncles":[</w:t>
        </w:r>
        <w:r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],</w:t>
        </w:r>
      </w:ins>
    </w:p>
    <w:p w14:paraId="7D872823" w14:textId="413134BC" w:rsidR="00286D6C" w:rsidRDefault="00286D6C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67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268" w:author="Microsoft Office 用户" w:date="2019-08-02T11:39:00Z">
        <w:r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"version":"0x312e302e302e33"}</w:t>
        </w:r>
      </w:ins>
    </w:p>
    <w:p w14:paraId="317415B1" w14:textId="451BB8FB" w:rsidR="00F95F38" w:rsidRPr="00EA0A09" w:rsidDel="00D940D8" w:rsidRDefault="00F95F38" w:rsidP="00286D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69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70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>{ difficulty: BigNumber { s: 1, e: 1, c: [ 10 ] },</w:delText>
        </w:r>
      </w:del>
    </w:p>
    <w:p w14:paraId="4D71009D" w14:textId="526C67BA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71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72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elect: [],</w:delText>
        </w:r>
      </w:del>
    </w:p>
    <w:p w14:paraId="033174A9" w14:textId="23D42E27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73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74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extraData: '0x',</w:delText>
        </w:r>
      </w:del>
    </w:p>
    <w:p w14:paraId="1B5520E8" w14:textId="1DFB5102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75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76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gasLimit: 630000000,</w:delText>
        </w:r>
      </w:del>
    </w:p>
    <w:p w14:paraId="2BDC2FE3" w14:textId="4D5F6E1A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77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78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gasUsed: 0,</w:delText>
        </w:r>
      </w:del>
    </w:p>
    <w:p w14:paraId="3925EC82" w14:textId="610FB402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79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80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hash: '0x8838fd149ea46f4c182f2de9b465b731d6cb67794233602dddb5362474122841',</w:delText>
        </w:r>
      </w:del>
    </w:p>
    <w:p w14:paraId="7EEF1748" w14:textId="7FCAC00C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81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82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leader: 'MAN.2Uoz8g8jauMa2mtnwxrschj2qPJrE',</w:delText>
        </w:r>
      </w:del>
    </w:p>
    <w:p w14:paraId="355D201D" w14:textId="33DED40D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83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84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logsBloom: 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,</w:delText>
        </w:r>
      </w:del>
    </w:p>
    <w:p w14:paraId="50A5D539" w14:textId="0679B3A5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85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86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miner: 'MAN.9HE223J2nC8HYjEBecdB1xGXFETG',</w:delText>
        </w:r>
      </w:del>
    </w:p>
    <w:p w14:paraId="04F1B9A3" w14:textId="05ED67E8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87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88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mixHash: '0x45bdafa705bd481f4169e3e45205b99c45bdafa705bd481f4169e3e45205b99c',</w:delText>
        </w:r>
      </w:del>
    </w:p>
    <w:p w14:paraId="486B5218" w14:textId="7FB7F423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89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90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nettopology: { Type: 1, NetTopologyData: null },</w:delText>
        </w:r>
      </w:del>
    </w:p>
    <w:p w14:paraId="58393F2E" w14:textId="4F1DE025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91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92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nonce: '0x6d7aa94813b62a25',</w:delText>
        </w:r>
      </w:del>
    </w:p>
    <w:p w14:paraId="2739A719" w14:textId="7900A82B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93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94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number: 3150,</w:delText>
        </w:r>
      </w:del>
    </w:p>
    <w:p w14:paraId="69CC2652" w14:textId="29407E78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95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96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parentHash: '0x7940f7f4a374cdcd21a5c7442fdbe82cecb95b2edd2c0ac61291409b59e39049',</w:delText>
        </w:r>
      </w:del>
    </w:p>
    <w:p w14:paraId="57E7197D" w14:textId="2A409D62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97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298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receiptsRoot: '0x513e82a8392525f1baa8519615bb7f2ab14ec5ac8563c07e642de2ade3ea248c',</w:delText>
        </w:r>
      </w:del>
    </w:p>
    <w:p w14:paraId="57C9BA5C" w14:textId="0B474B30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299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00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sha3Uncles: '0x1dcc4de8dec75d7aab85b567b6ccd41ad312451b948a7413f0a142fd40d49347',</w:delText>
        </w:r>
      </w:del>
    </w:p>
    <w:p w14:paraId="7D25F880" w14:textId="1C262A56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01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02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signatures:[</w:delText>
        </w:r>
        <w:r w:rsidR="00862587"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>[]</w:delText>
        </w:r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>],</w:delText>
        </w:r>
      </w:del>
    </w:p>
    <w:p w14:paraId="34BB444E" w14:textId="7F32EA19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03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04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size: 1278,</w:delText>
        </w:r>
      </w:del>
    </w:p>
    <w:p w14:paraId="0F383D47" w14:textId="5F4BBE83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05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06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stateRoot: '0x1efa44b9953e2f13da5cf641e6640ab236db7ae78cf1c481c28337729f7c6b53',</w:delText>
        </w:r>
      </w:del>
    </w:p>
    <w:p w14:paraId="7B939791" w14:textId="77D88420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07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08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timestamp: 1544763069,</w:delText>
        </w:r>
      </w:del>
    </w:p>
    <w:p w14:paraId="682AA084" w14:textId="4851A5FA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09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10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totalDifficulty: BigNumber { s: 1, e: 4, c: [ 31532 ] },</w:delText>
        </w:r>
      </w:del>
    </w:p>
    <w:p w14:paraId="465CD81F" w14:textId="7F594674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11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12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transactions:</w:delText>
        </w:r>
      </w:del>
    </w:p>
    <w:p w14:paraId="72DBF3E0" w14:textId="141458B8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13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14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 [ '0x65af272e251051c1e2ca52a6e85d2f83d9436cd2967fd2a726ed7edf92763d23',</w:delText>
        </w:r>
      </w:del>
    </w:p>
    <w:p w14:paraId="7B27D7AD" w14:textId="6B9C589E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15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16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   '0x98f50186d23d56b107131d60af31d6f958b03fe67fc9c86b3582c0b230d42d7d' ],</w:delText>
        </w:r>
      </w:del>
    </w:p>
    <w:p w14:paraId="4289F911" w14:textId="68009411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17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18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transactionsRoot: '0x3f4e7655cbbd048319151fa1425aa419a3b2cb29ae0d5a746e4a4d403c0ebc1d',</w:delText>
        </w:r>
      </w:del>
    </w:p>
    <w:p w14:paraId="4224C656" w14:textId="793D34F3" w:rsidR="00F95F38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19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20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uncles: [],</w:delText>
        </w:r>
      </w:del>
    </w:p>
    <w:p w14:paraId="752E4174" w14:textId="3003EB49" w:rsidR="00AC312F" w:rsidRPr="00EA0A09" w:rsidDel="00D940D8" w:rsidRDefault="00F95F38" w:rsidP="00F95F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21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22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version: '0x312e302e302d737461626c65' }</w:delText>
        </w:r>
      </w:del>
    </w:p>
    <w:p w14:paraId="0A91EDBD" w14:textId="21660BD7" w:rsidR="00AC312F" w:rsidRPr="00EA0A09" w:rsidDel="00D940D8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23" w:author="Microsoft Office 用户" w:date="2019-08-02T11:39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24" w:author="Microsoft Office 用户" w:date="2019-08-02T11:39:00Z">
        <w:r w:rsidRPr="00EA0A09" w:rsidDel="00D940D8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>}</w:delText>
        </w:r>
      </w:del>
    </w:p>
    <w:p w14:paraId="1B5A2309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*/</w:t>
      </w:r>
    </w:p>
    <w:p w14:paraId="6BFECCA9" w14:textId="582089D1" w:rsidR="00AC312F" w:rsidRPr="00EA0A09" w:rsidRDefault="007761A1" w:rsidP="00E75E92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.getBlockTransactionCount</w:t>
      </w:r>
    </w:p>
    <w:p w14:paraId="409C79E7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返回指定区块的交易数量。</w:t>
      </w:r>
    </w:p>
    <w:p w14:paraId="4DFD6E54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0E7E7D70" w14:textId="05ED4C11" w:rsidR="00AC312F" w:rsidRPr="00EA0A09" w:rsidRDefault="00AC312F" w:rsidP="00107C0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Number|String -使用指定区块。</w:t>
      </w:r>
    </w:p>
    <w:p w14:paraId="259EDAE6" w14:textId="77777777" w:rsidR="00AC312F" w:rsidRPr="00EA0A09" w:rsidRDefault="00AC312F" w:rsidP="00107C0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Function - 回调函数，用于支持异步的方式执行[async]。</w:t>
      </w:r>
    </w:p>
    <w:p w14:paraId="776DD1D4" w14:textId="7B473C18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返回值：Nubmer - 给定区块的交易数量。</w:t>
      </w:r>
    </w:p>
    <w:p w14:paraId="4B1799A4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636E0A82" w14:textId="205BE760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number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.getBlockTransactionCount(</w:t>
      </w:r>
      <w:r w:rsidR="00E37E76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122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0F960694" w14:textId="07A20160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.log(number);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</w:p>
    <w:p w14:paraId="27DA249B" w14:textId="0749245B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.getTransaction</w:t>
      </w:r>
    </w:p>
    <w:p w14:paraId="76BB13EA" w14:textId="70C577F2" w:rsidR="00AC312F" w:rsidRPr="00EA0A09" w:rsidRDefault="007761A1" w:rsidP="00441D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AC312F" w:rsidRPr="00EA0A09">
        <w:rPr>
          <w:rFonts w:ascii="微软雅黑" w:eastAsia="微软雅黑" w:hAnsi="微软雅黑"/>
        </w:rPr>
        <w:t>.getTransaction(transactionHash [, callback])</w:t>
      </w:r>
    </w:p>
    <w:p w14:paraId="01F7EE66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返回匹配指定交易哈希值的交易。</w:t>
      </w:r>
    </w:p>
    <w:p w14:paraId="1F81723C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44081D99" w14:textId="77777777" w:rsidR="00AC312F" w:rsidRPr="00EA0A09" w:rsidRDefault="00AC312F" w:rsidP="00107C07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交易的哈希值。</w:t>
      </w:r>
    </w:p>
    <w:p w14:paraId="06645119" w14:textId="77777777" w:rsidR="00AC312F" w:rsidRPr="00EA0A09" w:rsidRDefault="00AC312F" w:rsidP="00107C07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Function - 回调函数，用于支持异步的方式执行[async]。</w:t>
      </w:r>
    </w:p>
    <w:p w14:paraId="670526AF" w14:textId="360E688A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返回值：Object - 一个交易对象</w:t>
      </w:r>
    </w:p>
    <w:p w14:paraId="15266332" w14:textId="77777777" w:rsidR="000F6069" w:rsidRPr="00EA0A09" w:rsidRDefault="00AC312F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hash: String - 32字节，交易的哈希值。</w:t>
      </w:r>
    </w:p>
    <w:p w14:paraId="53BCFD31" w14:textId="7CB832D4" w:rsidR="00AC312F" w:rsidRPr="00EA0A09" w:rsidRDefault="00AC312F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nonce: Number - 交易的发起者在之前进行过的交易数量。</w:t>
      </w:r>
    </w:p>
    <w:p w14:paraId="144A1326" w14:textId="77777777" w:rsidR="00AC312F" w:rsidRPr="00EA0A09" w:rsidRDefault="00AC312F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blockHash: String - 32字节。交易所在区块的哈希值。当这个区块处于pending将会返回null。</w:t>
      </w:r>
    </w:p>
    <w:p w14:paraId="78CD642E" w14:textId="77777777" w:rsidR="00AC312F" w:rsidRPr="00EA0A09" w:rsidRDefault="00AC312F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blockNumber: Number - 交易所在区块的块号。当这个区块处于pending将会返回null。</w:t>
      </w:r>
    </w:p>
    <w:p w14:paraId="7A892E92" w14:textId="77777777" w:rsidR="00AC312F" w:rsidRPr="00EA0A09" w:rsidRDefault="00AC312F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lastRenderedPageBreak/>
        <w:t>transactionIndex: Number - 整数。交易在区块中的序号。当这个区块处于pending将会返回null。</w:t>
      </w:r>
    </w:p>
    <w:p w14:paraId="7BCC8C99" w14:textId="77777777" w:rsidR="00AC312F" w:rsidRPr="00EA0A09" w:rsidRDefault="00AC312F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from: String - 20字节，交易发起者的地址。</w:t>
      </w:r>
    </w:p>
    <w:p w14:paraId="713AC9A2" w14:textId="77777777" w:rsidR="00AC312F" w:rsidRPr="00EA0A09" w:rsidRDefault="00AC312F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to: String - 20字节，交易接收者的地址。当这个区块处于pending将会返回null。</w:t>
      </w:r>
    </w:p>
    <w:p w14:paraId="77563606" w14:textId="6510DF61" w:rsidR="00AC312F" w:rsidRPr="00EA0A09" w:rsidRDefault="00AC312F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value: BigNumber - 交易附带的货币量，单位为</w:t>
      </w:r>
      <w:r w:rsidR="00875675">
        <w:rPr>
          <w:rFonts w:ascii="微软雅黑" w:eastAsia="微软雅黑" w:hAnsi="微软雅黑" w:hint="eastAsia"/>
        </w:rPr>
        <w:t>zhu</w:t>
      </w:r>
      <w:r w:rsidRPr="00EA0A09">
        <w:rPr>
          <w:rFonts w:ascii="微软雅黑" w:eastAsia="微软雅黑" w:hAnsi="微软雅黑"/>
        </w:rPr>
        <w:t>。</w:t>
      </w:r>
    </w:p>
    <w:p w14:paraId="41636CDB" w14:textId="06A66C62" w:rsidR="00AC312F" w:rsidRPr="00EA0A09" w:rsidRDefault="00AC312F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gasPrice: BigNumber - 交易发起者配置的gas价格，单位是</w:t>
      </w:r>
      <w:r w:rsidR="00875675">
        <w:rPr>
          <w:rFonts w:ascii="微软雅黑" w:eastAsia="微软雅黑" w:hAnsi="微软雅黑" w:hint="eastAsia"/>
        </w:rPr>
        <w:t>zhu</w:t>
      </w:r>
      <w:r w:rsidRPr="00EA0A09">
        <w:rPr>
          <w:rFonts w:ascii="微软雅黑" w:eastAsia="微软雅黑" w:hAnsi="微软雅黑"/>
        </w:rPr>
        <w:t>。</w:t>
      </w:r>
    </w:p>
    <w:p w14:paraId="1E53DDF6" w14:textId="77777777" w:rsidR="00AC312F" w:rsidRPr="00EA0A09" w:rsidRDefault="00AC312F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gas: Number - 交易发起者提供的gas。.</w:t>
      </w:r>
    </w:p>
    <w:p w14:paraId="44C11B4B" w14:textId="6B5047F9" w:rsidR="000F6069" w:rsidRPr="00EA0A09" w:rsidRDefault="00AC312F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input: String - 交易附带的数据。</w:t>
      </w:r>
    </w:p>
    <w:p w14:paraId="0B90E640" w14:textId="77488C68" w:rsidR="000F6069" w:rsidRPr="00EA0A09" w:rsidRDefault="000F6069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 xml:space="preserve">IsEntrustTx – </w:t>
      </w:r>
      <w:r w:rsidRPr="00EA0A09">
        <w:rPr>
          <w:rFonts w:ascii="微软雅黑" w:eastAsia="微软雅黑" w:hAnsi="微软雅黑" w:hint="eastAsia"/>
        </w:rPr>
        <w:t>是否为授权交易</w:t>
      </w:r>
    </w:p>
    <w:p w14:paraId="5F2C43A3" w14:textId="0531D636" w:rsidR="000F6069" w:rsidRPr="00EA0A09" w:rsidRDefault="000F6069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 xml:space="preserve">Currency – </w:t>
      </w:r>
      <w:r w:rsidRPr="00EA0A09">
        <w:rPr>
          <w:rFonts w:ascii="微软雅黑" w:eastAsia="微软雅黑" w:hAnsi="微软雅黑" w:hint="eastAsia"/>
        </w:rPr>
        <w:t>币种名称</w:t>
      </w:r>
    </w:p>
    <w:p w14:paraId="40DC2A96" w14:textId="7CE5F605" w:rsidR="000F6069" w:rsidRPr="00EA0A09" w:rsidRDefault="000F6069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 xml:space="preserve">CommitTime – </w:t>
      </w:r>
      <w:r w:rsidRPr="00EA0A09">
        <w:rPr>
          <w:rFonts w:ascii="微软雅黑" w:eastAsia="微软雅黑" w:hAnsi="微软雅黑" w:hint="eastAsia"/>
        </w:rPr>
        <w:t>交易上链时间</w:t>
      </w:r>
    </w:p>
    <w:p w14:paraId="250E4E81" w14:textId="5CF7B6D8" w:rsidR="000F6069" w:rsidRPr="00EA0A09" w:rsidRDefault="000F6069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 xml:space="preserve">matrixType – </w:t>
      </w:r>
      <w:r w:rsidRPr="00EA0A09">
        <w:rPr>
          <w:rFonts w:ascii="微软雅黑" w:eastAsia="微软雅黑" w:hAnsi="微软雅黑" w:hint="eastAsia"/>
        </w:rPr>
        <w:t>交易类型</w:t>
      </w:r>
    </w:p>
    <w:p w14:paraId="543F62DF" w14:textId="1CAC4A37" w:rsidR="000F6069" w:rsidRDefault="000F6069" w:rsidP="00107C07">
      <w:pPr>
        <w:pStyle w:val="a7"/>
        <w:numPr>
          <w:ilvl w:val="0"/>
          <w:numId w:val="6"/>
        </w:numPr>
        <w:ind w:firstLineChars="0"/>
        <w:rPr>
          <w:ins w:id="325" w:author="Microsoft Office 用户" w:date="2019-08-02T14:23:00Z"/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 xml:space="preserve">extra_to – </w:t>
      </w:r>
      <w:r w:rsidRPr="00EA0A09">
        <w:rPr>
          <w:rFonts w:ascii="微软雅黑" w:eastAsia="微软雅黑" w:hAnsi="微软雅黑" w:hint="eastAsia"/>
        </w:rPr>
        <w:t>交易扩展，支持一对多交易。</w:t>
      </w:r>
    </w:p>
    <w:p w14:paraId="20AC2654" w14:textId="37BB0DB8" w:rsidR="00A62FDC" w:rsidRDefault="00A62FDC" w:rsidP="00107C07">
      <w:pPr>
        <w:pStyle w:val="a7"/>
        <w:numPr>
          <w:ilvl w:val="0"/>
          <w:numId w:val="6"/>
        </w:numPr>
        <w:ind w:firstLineChars="0"/>
        <w:rPr>
          <w:ins w:id="326" w:author="Microsoft Office 用户" w:date="2019-08-02T14:21:00Z"/>
          <w:rFonts w:ascii="微软雅黑" w:eastAsia="微软雅黑" w:hAnsi="微软雅黑"/>
        </w:rPr>
      </w:pPr>
      <w:ins w:id="327" w:author="Microsoft Office 用户" w:date="2019-08-02T14:23:00Z">
        <w:r w:rsidRPr="00A62FDC">
          <w:rPr>
            <w:rFonts w:ascii="微软雅黑" w:eastAsia="微软雅黑" w:hAnsi="微软雅黑"/>
          </w:rPr>
          <w:t>TxEnterType</w:t>
        </w:r>
        <w:r>
          <w:rPr>
            <w:rFonts w:ascii="微软雅黑" w:eastAsia="微软雅黑" w:hAnsi="微软雅黑" w:hint="eastAsia"/>
          </w:rPr>
          <w:t xml:space="preserve"> </w:t>
        </w:r>
        <w:r>
          <w:rPr>
            <w:rFonts w:ascii="微软雅黑" w:eastAsia="微软雅黑" w:hAnsi="微软雅黑"/>
          </w:rPr>
          <w:t>–</w:t>
        </w:r>
        <w:r>
          <w:rPr>
            <w:rFonts w:ascii="微软雅黑" w:eastAsia="微软雅黑" w:hAnsi="微软雅黑" w:hint="eastAsia"/>
          </w:rPr>
          <w:t xml:space="preserve"> 整数，入池</w:t>
        </w:r>
      </w:ins>
      <w:ins w:id="328" w:author="Microsoft Office 用户" w:date="2019-08-02T14:24:00Z">
        <w:r>
          <w:rPr>
            <w:rFonts w:ascii="微软雅黑" w:eastAsia="微软雅黑" w:hAnsi="微软雅黑" w:hint="eastAsia"/>
          </w:rPr>
          <w:t>类型</w:t>
        </w:r>
      </w:ins>
    </w:p>
    <w:p w14:paraId="0218EC43" w14:textId="1E0A2A08" w:rsidR="00A62FDC" w:rsidRDefault="00A62FDC" w:rsidP="00107C07">
      <w:pPr>
        <w:pStyle w:val="a7"/>
        <w:numPr>
          <w:ilvl w:val="0"/>
          <w:numId w:val="6"/>
        </w:numPr>
        <w:ind w:firstLineChars="0"/>
        <w:rPr>
          <w:ins w:id="329" w:author="Microsoft Office 用户" w:date="2019-08-02T14:22:00Z"/>
          <w:rFonts w:ascii="微软雅黑" w:eastAsia="微软雅黑" w:hAnsi="微软雅黑"/>
        </w:rPr>
      </w:pPr>
      <w:ins w:id="330" w:author="Microsoft Office 用户" w:date="2019-08-02T14:21:00Z">
        <w:r>
          <w:rPr>
            <w:rFonts w:ascii="微软雅黑" w:eastAsia="微软雅黑" w:hAnsi="微软雅黑"/>
          </w:rPr>
          <w:t xml:space="preserve">v </w:t>
        </w:r>
      </w:ins>
      <w:ins w:id="331" w:author="Microsoft Office 用户" w:date="2019-08-02T14:22:00Z">
        <w:r>
          <w:rPr>
            <w:rFonts w:ascii="微软雅黑" w:eastAsia="微软雅黑" w:hAnsi="微软雅黑"/>
          </w:rPr>
          <w:t>–</w:t>
        </w:r>
      </w:ins>
      <w:ins w:id="332" w:author="Microsoft Office 用户" w:date="2019-08-02T14:21:00Z">
        <w:r>
          <w:rPr>
            <w:rFonts w:ascii="微软雅黑" w:eastAsia="微软雅黑" w:hAnsi="微软雅黑"/>
          </w:rPr>
          <w:t xml:space="preserve"> </w:t>
        </w:r>
      </w:ins>
      <w:ins w:id="333" w:author="Microsoft Office 用户" w:date="2019-08-02T14:22:00Z">
        <w:r>
          <w:rPr>
            <w:rFonts w:ascii="微软雅黑" w:eastAsia="微软雅黑" w:hAnsi="微软雅黑" w:hint="eastAsia"/>
          </w:rPr>
          <w:t>字符串</w:t>
        </w:r>
      </w:ins>
      <w:ins w:id="334" w:author="Microsoft Office 用户" w:date="2019-08-02T14:24:00Z">
        <w:r>
          <w:rPr>
            <w:rFonts w:ascii="微软雅黑" w:eastAsia="微软雅黑" w:hAnsi="微软雅黑" w:hint="eastAsia"/>
          </w:rPr>
          <w:t>，</w:t>
        </w:r>
      </w:ins>
    </w:p>
    <w:p w14:paraId="5733A7C1" w14:textId="0112E863" w:rsidR="00A62FDC" w:rsidRDefault="00A62FDC" w:rsidP="00107C07">
      <w:pPr>
        <w:pStyle w:val="a7"/>
        <w:numPr>
          <w:ilvl w:val="0"/>
          <w:numId w:val="6"/>
        </w:numPr>
        <w:ind w:firstLineChars="0"/>
        <w:rPr>
          <w:ins w:id="335" w:author="Microsoft Office 用户" w:date="2019-08-02T14:22:00Z"/>
          <w:rFonts w:ascii="微软雅黑" w:eastAsia="微软雅黑" w:hAnsi="微软雅黑"/>
        </w:rPr>
      </w:pPr>
      <w:ins w:id="336" w:author="Microsoft Office 用户" w:date="2019-08-02T14:22:00Z">
        <w:r>
          <w:rPr>
            <w:rFonts w:ascii="微软雅黑" w:eastAsia="微软雅黑" w:hAnsi="微软雅黑" w:hint="eastAsia"/>
          </w:rPr>
          <w:t xml:space="preserve">r </w:t>
        </w:r>
        <w:r>
          <w:rPr>
            <w:rFonts w:ascii="微软雅黑" w:eastAsia="微软雅黑" w:hAnsi="微软雅黑"/>
          </w:rPr>
          <w:t>–</w:t>
        </w:r>
        <w:r>
          <w:rPr>
            <w:rFonts w:ascii="微软雅黑" w:eastAsia="微软雅黑" w:hAnsi="微软雅黑" w:hint="eastAsia"/>
          </w:rPr>
          <w:t xml:space="preserve"> 字符串</w:t>
        </w:r>
      </w:ins>
    </w:p>
    <w:p w14:paraId="4D69BF3C" w14:textId="77C0AD43" w:rsidR="00A62FDC" w:rsidRPr="00EA0A09" w:rsidRDefault="00A62FDC" w:rsidP="00107C07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ins w:id="337" w:author="Microsoft Office 用户" w:date="2019-08-02T14:22:00Z">
        <w:r>
          <w:rPr>
            <w:rFonts w:ascii="微软雅黑" w:eastAsia="微软雅黑" w:hAnsi="微软雅黑" w:hint="eastAsia"/>
          </w:rPr>
          <w:t xml:space="preserve">s </w:t>
        </w:r>
        <w:r>
          <w:rPr>
            <w:rFonts w:ascii="微软雅黑" w:eastAsia="微软雅黑" w:hAnsi="微软雅黑"/>
          </w:rPr>
          <w:t>–</w:t>
        </w:r>
        <w:r>
          <w:rPr>
            <w:rFonts w:ascii="微软雅黑" w:eastAsia="微软雅黑" w:hAnsi="微软雅黑" w:hint="eastAsia"/>
          </w:rPr>
          <w:t xml:space="preserve"> 字符串</w:t>
        </w:r>
      </w:ins>
    </w:p>
    <w:p w14:paraId="73FD6BBC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165BC187" w14:textId="6975CDC0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transaction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.getTransaction(</w:t>
      </w:r>
      <w:r w:rsidR="00967F0D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'0x8838fd149ea46f4c182f2de9b465b731d6cb67794233602dddb5362474122841'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591C26DE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transaction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80BEFC9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/*</w:t>
      </w:r>
    </w:p>
    <w:p w14:paraId="446B1B8E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38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39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{"blockHash":"0x1d7d46eeee21cfb1028bc85d254e0cd432d3cc128624fc219340e0ee93db8f65",</w:t>
        </w:r>
      </w:ins>
    </w:p>
    <w:p w14:paraId="788FCA55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40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41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"blockNumber":216803,</w:t>
        </w:r>
      </w:ins>
    </w:p>
    <w:p w14:paraId="4DE96A15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42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43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"from":"MAN.2nRsUetjWAaYUizRkgBxGETimfUTz",</w:t>
        </w:r>
      </w:ins>
    </w:p>
    <w:p w14:paraId="63352273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44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45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"gas":0,</w:t>
        </w:r>
      </w:ins>
    </w:p>
    <w:p w14:paraId="6971ED06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46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47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"gasPrice":"0",</w:t>
        </w:r>
      </w:ins>
    </w:p>
    <w:p w14:paraId="37901198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48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49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"hash":"0x9ad5310bf83afcbd2f3fb2b7da43f03cc1b9ae45af15d706541c7d17bbaa333e",</w:t>
        </w:r>
      </w:ins>
    </w:p>
    <w:p w14:paraId="6CDE83A0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50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51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"input":"0x",</w:t>
        </w:r>
      </w:ins>
    </w:p>
    <w:p w14:paraId="73916F5D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52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53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lastRenderedPageBreak/>
          <w:t>"nonce":4503599627799762,</w:t>
        </w:r>
      </w:ins>
    </w:p>
    <w:p w14:paraId="617BCB83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54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55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"to":"MAN.5xYzBHrJfXeJi9yQ8Qq8hvm19bU4",</w:t>
        </w:r>
      </w:ins>
    </w:p>
    <w:p w14:paraId="3136C658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56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57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"transactionIndex":0,</w:t>
        </w:r>
      </w:ins>
    </w:p>
    <w:p w14:paraId="1BB41994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58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59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"value":"600000000000000000",</w:t>
        </w:r>
      </w:ins>
    </w:p>
    <w:p w14:paraId="01D39C66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60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61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"v":"0x0",</w:t>
        </w:r>
      </w:ins>
    </w:p>
    <w:p w14:paraId="27F4275E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62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63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"r":"0x0",</w:t>
        </w:r>
      </w:ins>
    </w:p>
    <w:p w14:paraId="0200AE1D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64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65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"s":"0x0",</w:t>
        </w:r>
      </w:ins>
      <w:ins w:id="366" w:author="Microsoft Office 用户" w:date="2019-08-02T14:25:00Z">
        <w:r>
          <w:rPr>
            <w:rFonts w:ascii="微软雅黑" w:eastAsia="微软雅黑" w:hAnsi="微软雅黑" w:cs="Courier New" w:hint="eastAsia"/>
            <w:color w:val="333333"/>
            <w:sz w:val="20"/>
            <w:szCs w:val="20"/>
            <w:bdr w:val="none" w:sz="0" w:space="0" w:color="auto" w:frame="1"/>
          </w:rPr>
          <w:t>、</w:t>
        </w:r>
      </w:ins>
      <w:ins w:id="367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"TxEnterType":0,</w:t>
        </w:r>
      </w:ins>
    </w:p>
    <w:p w14:paraId="5B13F523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68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69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"IsEntrustTx":false,</w:t>
        </w:r>
      </w:ins>
    </w:p>
    <w:p w14:paraId="2ACE22E1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70" w:author="Microsoft Office 用户" w:date="2019-08-02T14:25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71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"Currency":"MAN",</w:t>
        </w:r>
      </w:ins>
    </w:p>
    <w:p w14:paraId="0ADA3D38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72" w:author="Microsoft Office 用户" w:date="2019-08-02T14:26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73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"CommitTime":"0x0",</w:t>
        </w:r>
      </w:ins>
    </w:p>
    <w:p w14:paraId="3DD2E53C" w14:textId="77777777" w:rsidR="004C6042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74" w:author="Microsoft Office 用户" w:date="2019-08-02T14:26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75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"matrixType":2,</w:t>
        </w:r>
      </w:ins>
    </w:p>
    <w:p w14:paraId="4A8DA6CE" w14:textId="5EB0F4DA" w:rsidR="00A62FDC" w:rsidRDefault="004C6042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76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ins w:id="377" w:author="Microsoft Office 用户" w:date="2019-08-02T14:24:00Z">
        <w:r w:rsidRPr="004C6042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t>"extra_to":[{"to":"MAN.YaMnyEHkBFsx9mMKweDFv6qc6PCc","value":"0x853a0d2313c0000","input":"0x"},{"to":"MAN.2J6nGbdsqu8XSMfWWDKbYDSBmYFSF","value":"0x6a94d74f4300000","input":"0x"},{"to":"MAN.2M2AG1FspqrbBfWNuA3Hzd6DJsFdr","value":"0x853a0d2313c0000","input":"0x"},{"to":"MAN.2WeBpo7BxfUxVmryJrqLSAKwxMW2U","value":"0x22f8d6a601fc0000","input":"0x"}]}</w:t>
        </w:r>
      </w:ins>
    </w:p>
    <w:p w14:paraId="74FEBA4B" w14:textId="209A4314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78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79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>blockHash: '0x8838fd149ea46f4c182f2de9b465b731d6cb67794233602dddb5362474122841',</w:delText>
        </w:r>
      </w:del>
    </w:p>
    <w:p w14:paraId="6B3DC747" w14:textId="590C13B5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80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81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blockNumber: 3150,</w:delText>
        </w:r>
      </w:del>
    </w:p>
    <w:p w14:paraId="3C12EEB2" w14:textId="3F5CDE7F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82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83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from: 'MAN.2nRsUetjWAaYUizRkgBxGETimfUTz',</w:delText>
        </w:r>
      </w:del>
    </w:p>
    <w:p w14:paraId="3D5BFEE7" w14:textId="68D07C82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84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85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gas: 0,</w:delText>
        </w:r>
      </w:del>
    </w:p>
    <w:p w14:paraId="0D4EAE66" w14:textId="21458748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86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87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gasPrice: BigNumber { s: 1, e: 0, c: [ 0 ] },</w:delText>
        </w:r>
      </w:del>
    </w:p>
    <w:p w14:paraId="1E8547AA" w14:textId="1EED4476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88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89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hash: '0x65af272e251051c1e2ca52a6e85d2f83d9436cd2967fd2a726ed7edf92763d23',</w:delText>
        </w:r>
      </w:del>
    </w:p>
    <w:p w14:paraId="7A1AF89B" w14:textId="0F683059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90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91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input: '0x',</w:delText>
        </w:r>
      </w:del>
    </w:p>
    <w:p w14:paraId="77C046D2" w14:textId="2B1372C4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92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93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nonce: 4503599627373488,</w:delText>
        </w:r>
      </w:del>
    </w:p>
    <w:p w14:paraId="2669D183" w14:textId="24269808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94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95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to: 'MAN.9HE223J2nC8HYjEBecdB1xGXFETG',</w:delText>
        </w:r>
      </w:del>
    </w:p>
    <w:p w14:paraId="449765BB" w14:textId="77A321AD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96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97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transactionIndex: 0,</w:delText>
        </w:r>
      </w:del>
    </w:p>
    <w:p w14:paraId="7F269A49" w14:textId="484FE195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98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399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value: BigNumber { s: 1, e: 18, c: [ 45000 ] },</w:delText>
        </w:r>
      </w:del>
    </w:p>
    <w:p w14:paraId="06F9DD2E" w14:textId="3B8DF529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00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01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v: '0x1',</w:delText>
        </w:r>
      </w:del>
    </w:p>
    <w:p w14:paraId="3AA6EE86" w14:textId="5002EC2D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02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03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r: '0x1',</w:delText>
        </w:r>
      </w:del>
    </w:p>
    <w:p w14:paraId="31196917" w14:textId="6A772E05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04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05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s: '0x1',</w:delText>
        </w:r>
      </w:del>
    </w:p>
    <w:p w14:paraId="36E16C1A" w14:textId="792D5559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06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07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TxEnterType: 0,</w:delText>
        </w:r>
      </w:del>
    </w:p>
    <w:p w14:paraId="00FCE5A2" w14:textId="5B3027DF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08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09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IsEntrustTx: false,</w:delText>
        </w:r>
      </w:del>
    </w:p>
    <w:p w14:paraId="01023692" w14:textId="61768F9E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10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11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Currency: 'MAN',</w:delText>
        </w:r>
      </w:del>
    </w:p>
    <w:p w14:paraId="4CF433CA" w14:textId="1C709909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12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13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CommitTime: '0x0',</w:delText>
        </w:r>
      </w:del>
    </w:p>
    <w:p w14:paraId="4F73ACED" w14:textId="26ABB2AE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14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15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matrixType: 2,</w:delText>
        </w:r>
      </w:del>
    </w:p>
    <w:p w14:paraId="23BDD7D7" w14:textId="23F290D5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16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17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extra_to:</w:delText>
        </w:r>
      </w:del>
    </w:p>
    <w:p w14:paraId="450E217B" w14:textId="2BAB0A21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18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19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 [ { to: 'MAN.38nGzwi5Xn5ApxHXquT8ALaMLpbyG',</w:delText>
        </w:r>
      </w:del>
    </w:p>
    <w:p w14:paraId="4A27455F" w14:textId="5BB06A28" w:rsidR="00967F0D" w:rsidRPr="00EA0A09" w:rsidDel="00A62FDC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20" w:author="Microsoft Office 用户" w:date="2019-08-02T14:24:00Z"/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21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     value: '0x6f05b59d3b20000',</w:delText>
        </w:r>
      </w:del>
    </w:p>
    <w:p w14:paraId="20C50CC4" w14:textId="0E2207B0" w:rsidR="00AC312F" w:rsidRPr="00EA0A09" w:rsidRDefault="00967F0D" w:rsidP="00967F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del w:id="422" w:author="Microsoft Office 用户" w:date="2019-08-02T14:24:00Z">
        <w:r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 xml:space="preserve">       input: '0x' } ] }</w:delText>
        </w:r>
        <w:r w:rsidR="00AC312F" w:rsidRPr="00EA0A09" w:rsidDel="00A62FDC">
          <w:rPr>
            <w:rFonts w:ascii="微软雅黑" w:eastAsia="微软雅黑" w:hAnsi="微软雅黑" w:cs="Courier New"/>
            <w:color w:val="333333"/>
            <w:sz w:val="20"/>
            <w:szCs w:val="20"/>
            <w:bdr w:val="none" w:sz="0" w:space="0" w:color="auto" w:frame="1"/>
          </w:rPr>
          <w:delText>*</w:delText>
        </w:r>
      </w:del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/</w:t>
      </w:r>
    </w:p>
    <w:p w14:paraId="428791AC" w14:textId="6096404F" w:rsidR="00AC312F" w:rsidRPr="00EA0A09" w:rsidRDefault="007761A1" w:rsidP="00E75E92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.getTransactionFromBlock</w:t>
      </w:r>
    </w:p>
    <w:p w14:paraId="65EC3E7C" w14:textId="02B19F8B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getTransactionFromBlock(</w:t>
      </w:r>
      <w:r w:rsidR="00052275">
        <w:rPr>
          <w:rFonts w:ascii="微软雅黑" w:eastAsia="微软雅黑" w:hAnsi="微软雅黑"/>
        </w:rPr>
        <w:t>hashStringOrNumber, indexNumber,</w:t>
      </w:r>
      <w:r w:rsidR="00D9742C">
        <w:rPr>
          <w:rFonts w:ascii="微软雅黑" w:eastAsia="微软雅黑" w:hAnsi="微软雅黑"/>
        </w:rPr>
        <w:t>Currency,</w:t>
      </w:r>
      <w:r w:rsidRPr="00EA0A09">
        <w:rPr>
          <w:rFonts w:ascii="微软雅黑" w:eastAsia="微软雅黑" w:hAnsi="微软雅黑"/>
        </w:rPr>
        <w:t>[, callback])</w:t>
      </w:r>
    </w:p>
    <w:p w14:paraId="3326146F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返回指定区块的指定序号的交易。</w:t>
      </w:r>
    </w:p>
    <w:p w14:paraId="56EAA3B0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02968E14" w14:textId="0745A4D2" w:rsidR="00AC312F" w:rsidRPr="00D9742C" w:rsidRDefault="00AC312F" w:rsidP="00D9742C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D9742C">
        <w:rPr>
          <w:rFonts w:ascii="微软雅黑" w:eastAsia="微软雅黑" w:hAnsi="微软雅黑"/>
        </w:rPr>
        <w:t>String - 区块号或哈希。或者是earliest，latest。查看</w:t>
      </w:r>
      <w:r w:rsidR="007761A1" w:rsidRPr="00D9742C">
        <w:rPr>
          <w:rFonts w:ascii="微软雅黑" w:eastAsia="微软雅黑" w:hAnsi="微软雅黑"/>
        </w:rPr>
        <w:t>aiman</w:t>
      </w:r>
      <w:r w:rsidRPr="00D9742C">
        <w:rPr>
          <w:rFonts w:ascii="微软雅黑" w:eastAsia="微软雅黑" w:hAnsi="微软雅黑"/>
        </w:rPr>
        <w:t>.</w:t>
      </w:r>
      <w:r w:rsidR="007E2B4B" w:rsidRPr="00D9742C">
        <w:rPr>
          <w:rFonts w:ascii="微软雅黑" w:eastAsia="微软雅黑" w:hAnsi="微软雅黑"/>
        </w:rPr>
        <w:t>man</w:t>
      </w:r>
      <w:r w:rsidRPr="00D9742C">
        <w:rPr>
          <w:rFonts w:ascii="微软雅黑" w:eastAsia="微软雅黑" w:hAnsi="微软雅黑"/>
        </w:rPr>
        <w:t>.defaultBlock了解可选值。</w:t>
      </w:r>
    </w:p>
    <w:p w14:paraId="64D54165" w14:textId="77777777" w:rsidR="00AC312F" w:rsidRDefault="00AC312F" w:rsidP="00D9742C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 - 交易的序号。</w:t>
      </w:r>
    </w:p>
    <w:p w14:paraId="7342505D" w14:textId="2331ABE1" w:rsidR="00D9742C" w:rsidRPr="00EA0A09" w:rsidRDefault="00D9742C" w:rsidP="00D9742C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Currency-</w:t>
      </w:r>
      <w:r>
        <w:rPr>
          <w:rFonts w:ascii="微软雅黑" w:eastAsia="微软雅黑" w:hAnsi="微软雅黑" w:hint="eastAsia"/>
        </w:rPr>
        <w:t xml:space="preserve"> 币种名称</w:t>
      </w:r>
    </w:p>
    <w:p w14:paraId="643ABF5F" w14:textId="77777777" w:rsidR="00AC312F" w:rsidRPr="00EA0A09" w:rsidRDefault="00AC312F" w:rsidP="00D9742C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Function - 回调函数，用于支持异步的方式执行[async]。</w:t>
      </w:r>
    </w:p>
    <w:p w14:paraId="3CCC7DC6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0C01DBBE" w14:textId="3F5C224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Object - 交易对象，详见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.getTransaction</w:t>
      </w:r>
    </w:p>
    <w:p w14:paraId="3E57AE16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44BE6652" w14:textId="115037AA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transaction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.getTransactionFromBlock(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'0x4534534534'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2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576839F2" w14:textId="7EAAFB46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lastRenderedPageBreak/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.log(transaction);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see </w:t>
      </w:r>
      <w:r w:rsidR="007761A1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.getTransaction</w:t>
      </w:r>
    </w:p>
    <w:p w14:paraId="5483D0CE" w14:textId="6151310C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.getTransactionReceipt</w:t>
      </w:r>
    </w:p>
    <w:p w14:paraId="5FEE4B25" w14:textId="0994B384" w:rsidR="00AC312F" w:rsidRPr="00EA0A09" w:rsidRDefault="007761A1" w:rsidP="00441D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AC312F" w:rsidRPr="00EA0A09">
        <w:rPr>
          <w:rFonts w:ascii="微软雅黑" w:eastAsia="微软雅黑" w:hAnsi="微软雅黑"/>
        </w:rPr>
        <w:t>.getTransactionReceipt(hashString [, callback])</w:t>
      </w:r>
    </w:p>
    <w:p w14:paraId="53C5C240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通过一个交易哈希，返回一个交易的收据。</w:t>
      </w:r>
    </w:p>
    <w:p w14:paraId="64B9FC19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备注：处于pending状态的交易，收据是不可用的。</w:t>
      </w:r>
    </w:p>
    <w:p w14:paraId="4E0925AB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4FF7021D" w14:textId="77777777" w:rsidR="00AC312F" w:rsidRPr="00EA0A09" w:rsidRDefault="00AC312F" w:rsidP="00107C07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交易的哈希</w:t>
      </w:r>
    </w:p>
    <w:p w14:paraId="5218E914" w14:textId="77777777" w:rsidR="00AC312F" w:rsidRPr="00EA0A09" w:rsidRDefault="00AC312F" w:rsidP="00107C07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Function - 回调函数，用于支持异步的方式执行[async]。</w:t>
      </w:r>
    </w:p>
    <w:p w14:paraId="796ED10E" w14:textId="4A275AB1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返回值：Object - 交易的收据对象，如果找不到返回null</w:t>
      </w:r>
    </w:p>
    <w:p w14:paraId="2B57108E" w14:textId="77777777" w:rsidR="00AC312F" w:rsidRPr="00EA0A09" w:rsidRDefault="00AC312F" w:rsidP="00107C0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blockHash: String - 32字节，这个交易所在区块的哈希。</w:t>
      </w:r>
    </w:p>
    <w:p w14:paraId="4622E4D6" w14:textId="77777777" w:rsidR="00AC312F" w:rsidRPr="00EA0A09" w:rsidRDefault="00AC312F" w:rsidP="00107C0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blockNumber: Number - 交易所在区块的块号。</w:t>
      </w:r>
    </w:p>
    <w:p w14:paraId="43B1C9FF" w14:textId="77777777" w:rsidR="00AC312F" w:rsidRPr="00EA0A09" w:rsidRDefault="00AC312F" w:rsidP="00107C0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transactionHash: String - 32字节，交易的哈希值。</w:t>
      </w:r>
    </w:p>
    <w:p w14:paraId="169F16D4" w14:textId="77777777" w:rsidR="00AC312F" w:rsidRPr="00EA0A09" w:rsidRDefault="00AC312F" w:rsidP="00107C0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transactionIndex: Number - 交易在区块里面的序号，整数。</w:t>
      </w:r>
    </w:p>
    <w:p w14:paraId="703B78A9" w14:textId="5E652677" w:rsidR="00AC312F" w:rsidRPr="00EA0A09" w:rsidRDefault="00AC312F" w:rsidP="00107C0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from: String -交易发送者的地址。</w:t>
      </w:r>
    </w:p>
    <w:p w14:paraId="3490EDB2" w14:textId="22A9927A" w:rsidR="00AC312F" w:rsidRPr="00EA0A09" w:rsidRDefault="00AC312F" w:rsidP="00107C0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to: String -交易接收者的地址。如果是一个合约创建的交易，返回null。</w:t>
      </w:r>
    </w:p>
    <w:p w14:paraId="36FB9AB5" w14:textId="77777777" w:rsidR="00AC312F" w:rsidRPr="00EA0A09" w:rsidRDefault="00AC312F" w:rsidP="00107C0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cumulativeGasUsed: Number - 当前交易执行后累计花费的gas总值</w:t>
      </w:r>
      <w:hyperlink r:id="rId8" w:anchor="fn10" w:history="1">
        <w:r w:rsidRPr="00EA0A09">
          <w:rPr>
            <w:rFonts w:ascii="微软雅黑" w:eastAsia="微软雅黑" w:hAnsi="微软雅黑"/>
          </w:rPr>
          <w:t>10</w:t>
        </w:r>
      </w:hyperlink>
      <w:r w:rsidRPr="00EA0A09">
        <w:rPr>
          <w:rFonts w:ascii="微软雅黑" w:eastAsia="微软雅黑" w:hAnsi="微软雅黑"/>
        </w:rPr>
        <w:t>。</w:t>
      </w:r>
    </w:p>
    <w:p w14:paraId="6D6AF1CF" w14:textId="77777777" w:rsidR="00AC312F" w:rsidRPr="00EA0A09" w:rsidRDefault="00AC312F" w:rsidP="00107C0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gasUsed: Number - 执行当前这个交易单独花费的gas。</w:t>
      </w:r>
    </w:p>
    <w:p w14:paraId="3ACB8D28" w14:textId="69817C65" w:rsidR="00AC312F" w:rsidRPr="00EA0A09" w:rsidRDefault="00AC312F" w:rsidP="00107C0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contractAddress: String -创建的合约地址。如果是一个合约创建交易，返回合约地址，其它情况返回null。</w:t>
      </w:r>
    </w:p>
    <w:p w14:paraId="2DF31438" w14:textId="77777777" w:rsidR="00AC312F" w:rsidRPr="00EA0A09" w:rsidRDefault="00AC312F" w:rsidP="00107C0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logs: Array - 这个交易产生的日志对象数组。</w:t>
      </w:r>
    </w:p>
    <w:p w14:paraId="615B7644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0CD50B50" w14:textId="20F17733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receipt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.getTransactionReceipt(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'0x9fc76417374aa880d4449a1f7f31ec597f00b1f6f3dd2d66f4c9c6c445836d8b'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41FB229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.log(receipt);</w:t>
      </w:r>
    </w:p>
    <w:p w14:paraId="2F02AE48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14E4BC67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"transactionHash"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"0x9fc76417374aa880d4449a1f7f31ec597f00b1f6f3dd2d66f4c9c6c445836d8b"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261C7065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"transactionIndex"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0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2C109647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"blockHash"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"0xef95f2f1ed3ca60b048b4bf67cde2195961e0bba6f70bcbea9a2c4e133e34b46"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1361F57E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"blockNumber"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3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30139221" w14:textId="42728788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"contractAddress"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</w:t>
      </w:r>
      <w:r w:rsidR="008C37E9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MAN.38nGzwi5Xn5ApxHXquT8ALaMLpbyG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79D9CE08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"cumulativeGasUsed"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314159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33C20523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"gasUsed"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EA0A09">
        <w:rPr>
          <w:rFonts w:ascii="微软雅黑" w:eastAsia="微软雅黑" w:hAnsi="微软雅黑" w:cs="Courier New"/>
          <w:color w:val="008080"/>
          <w:sz w:val="20"/>
          <w:szCs w:val="20"/>
          <w:bdr w:val="none" w:sz="0" w:space="0" w:color="auto" w:frame="1"/>
        </w:rPr>
        <w:t>30234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354BEFD9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"logs"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: [{</w:t>
      </w:r>
    </w:p>
    <w:p w14:paraId="3D3D3365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logs as returned by getFilterLogs, etc.</w:t>
      </w:r>
    </w:p>
    <w:p w14:paraId="6FE9822E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   }, ...]</w:t>
      </w:r>
    </w:p>
    <w:p w14:paraId="6C340C67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3CCC8A0" w14:textId="6657BC67" w:rsidR="00AC312F" w:rsidRPr="00EA0A09" w:rsidRDefault="007761A1" w:rsidP="00E75E92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.getTransactionCount</w:t>
      </w:r>
    </w:p>
    <w:p w14:paraId="023969B0" w14:textId="61372280" w:rsidR="00AC312F" w:rsidRPr="00EA0A09" w:rsidRDefault="007761A1" w:rsidP="00917B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F96AC8" w:rsidRPr="00EA0A09">
        <w:rPr>
          <w:rFonts w:ascii="微软雅黑" w:eastAsia="微软雅黑" w:hAnsi="微软雅黑"/>
        </w:rPr>
        <w:t>.getTransactionCount(address</w:t>
      </w:r>
      <w:r w:rsidR="00F02F41">
        <w:rPr>
          <w:rFonts w:ascii="微软雅黑" w:eastAsia="微软雅黑" w:hAnsi="微软雅黑"/>
        </w:rPr>
        <w:t>String</w:t>
      </w:r>
      <w:r w:rsidR="005C297F">
        <w:rPr>
          <w:rFonts w:ascii="微软雅黑" w:eastAsia="微软雅黑" w:hAnsi="微软雅黑"/>
        </w:rPr>
        <w:t>[</w:t>
      </w:r>
      <w:r w:rsidR="00F02F41">
        <w:rPr>
          <w:rFonts w:ascii="微软雅黑" w:eastAsia="微软雅黑" w:hAnsi="微软雅黑"/>
        </w:rPr>
        <w:t xml:space="preserve"> , defaultBlock</w:t>
      </w:r>
      <w:r w:rsidR="005C297F">
        <w:rPr>
          <w:rFonts w:ascii="微软雅黑" w:eastAsia="微软雅黑" w:hAnsi="微软雅黑"/>
        </w:rPr>
        <w:t>]</w:t>
      </w:r>
      <w:r w:rsidR="00F02F41">
        <w:rPr>
          <w:rFonts w:ascii="微软雅黑" w:eastAsia="微软雅黑" w:hAnsi="微软雅黑"/>
        </w:rPr>
        <w:t xml:space="preserve">， </w:t>
      </w:r>
      <w:r w:rsidR="00AC312F" w:rsidRPr="00EA0A09">
        <w:rPr>
          <w:rFonts w:ascii="微软雅黑" w:eastAsia="微软雅黑" w:hAnsi="微软雅黑"/>
        </w:rPr>
        <w:t>[, callback])</w:t>
      </w:r>
    </w:p>
    <w:p w14:paraId="6F9823F5" w14:textId="77777777" w:rsidR="00AC312F" w:rsidRPr="00EA0A09" w:rsidRDefault="00AC312F" w:rsidP="00917BF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返回指定地址发起的交易数。</w:t>
      </w:r>
    </w:p>
    <w:p w14:paraId="3AA84F7D" w14:textId="77777777" w:rsidR="00AC312F" w:rsidRPr="00EA0A09" w:rsidRDefault="00AC312F" w:rsidP="00917BF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65FE44F3" w14:textId="77777777" w:rsidR="00AC312F" w:rsidRPr="00EA0A09" w:rsidRDefault="00AC312F" w:rsidP="00917BF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要获得交易数的地址。</w:t>
      </w:r>
    </w:p>
    <w:p w14:paraId="66A8169C" w14:textId="2381F2B4" w:rsidR="00AC312F" w:rsidRPr="00EA0A09" w:rsidRDefault="00AC312F" w:rsidP="00917BF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Number|String -（可选）如果未传递参数，默认使用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.defaultBlock定义的块，否则使用指定区块。</w:t>
      </w:r>
    </w:p>
    <w:p w14:paraId="597853EF" w14:textId="77777777" w:rsidR="00AC312F" w:rsidRPr="00EA0A09" w:rsidRDefault="00AC312F" w:rsidP="00917BF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Function - 回调函数，用于支持异步的方式执行[async]。</w:t>
      </w:r>
    </w:p>
    <w:p w14:paraId="7838DBED" w14:textId="77777777" w:rsidR="00AC312F" w:rsidRPr="00EA0A09" w:rsidRDefault="00AC312F" w:rsidP="00917BF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385A06B6" w14:textId="4DC9465F" w:rsidR="00AC312F" w:rsidRPr="00EA0A09" w:rsidRDefault="00AC312F" w:rsidP="00917BF5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 - 指定地址发送的交易数量。</w:t>
      </w:r>
      <w:ins w:id="423" w:author="Microsoft Office 用户" w:date="2019-08-02T14:34:00Z">
        <w:r w:rsidR="00377F7F">
          <w:rPr>
            <w:rFonts w:ascii="微软雅黑" w:eastAsia="微软雅黑" w:hAnsi="微软雅黑" w:hint="eastAsia"/>
          </w:rPr>
          <w:t xml:space="preserve"> </w:t>
        </w:r>
        <w:r w:rsidR="00377F7F">
          <w:rPr>
            <w:rFonts w:eastAsia="微软雅黑" w:hint="eastAsia"/>
            <w:color w:val="333333"/>
            <w:sz w:val="23"/>
            <w:szCs w:val="23"/>
          </w:rPr>
          <w:t>起始值为</w:t>
        </w:r>
        <w:r w:rsidR="00377F7F">
          <w:rPr>
            <w:rFonts w:eastAsia="微软雅黑"/>
            <w:color w:val="333333"/>
            <w:sz w:val="23"/>
            <w:szCs w:val="23"/>
          </w:rPr>
          <w:t xml:space="preserve"> </w:t>
        </w:r>
        <w:r w:rsidR="00377F7F" w:rsidRPr="0073337A">
          <w:rPr>
            <w:color w:val="C00000"/>
            <w:sz w:val="23"/>
            <w:szCs w:val="23"/>
          </w:rPr>
          <w:t>0x10000000000000</w:t>
        </w:r>
        <w:r w:rsidR="00966797">
          <w:rPr>
            <w:color w:val="333333"/>
            <w:sz w:val="23"/>
            <w:szCs w:val="23"/>
          </w:rPr>
          <w:t>//</w:t>
        </w:r>
      </w:ins>
      <w:ins w:id="424" w:author="Microsoft Office 用户" w:date="2019-08-02T14:35:00Z">
        <w:r w:rsidR="00966797">
          <w:rPr>
            <w:rFonts w:hint="eastAsia"/>
            <w:color w:val="333333"/>
            <w:sz w:val="23"/>
            <w:szCs w:val="23"/>
          </w:rPr>
          <w:t>十进制</w:t>
        </w:r>
        <w:r w:rsidR="00966797" w:rsidRPr="00966797">
          <w:rPr>
            <w:color w:val="333333"/>
            <w:sz w:val="23"/>
            <w:szCs w:val="23"/>
          </w:rPr>
          <w:t>4503599627370496</w:t>
        </w:r>
      </w:ins>
    </w:p>
    <w:p w14:paraId="70C05872" w14:textId="77777777" w:rsidR="00AC312F" w:rsidRPr="00EA0A09" w:rsidRDefault="00AC312F" w:rsidP="00AC312F">
      <w:pPr>
        <w:spacing w:after="240"/>
        <w:rPr>
          <w:rFonts w:ascii="微软雅黑" w:eastAsia="微软雅黑" w:hAnsi="微软雅黑"/>
          <w:color w:val="333333"/>
        </w:rPr>
      </w:pPr>
      <w:r w:rsidRPr="00EA0A09">
        <w:rPr>
          <w:rFonts w:ascii="微软雅黑" w:eastAsia="微软雅黑" w:hAnsi="微软雅黑"/>
          <w:color w:val="333333"/>
        </w:rPr>
        <w:t>示例：</w:t>
      </w:r>
    </w:p>
    <w:p w14:paraId="1E0DEF93" w14:textId="3CCD5D6E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number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.getTransactionCount(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</w:t>
      </w:r>
      <w:r w:rsidR="004F59DD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MAN.38nGzwi5Xn5ApxHXquT8ALaMLpbyG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17AC8C15" w14:textId="00AC7D1C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 w:hint="eastAsia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.log(number);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</w:p>
    <w:p w14:paraId="5186C583" w14:textId="0D3311D4" w:rsidR="00AC312F" w:rsidRPr="00EA0A09" w:rsidRDefault="007761A1" w:rsidP="00E75E92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.sendTransaction</w:t>
      </w:r>
    </w:p>
    <w:p w14:paraId="3A542229" w14:textId="55F2EAF8" w:rsidR="00AC312F" w:rsidRPr="00EA0A09" w:rsidRDefault="007761A1" w:rsidP="00B26E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AC312F" w:rsidRPr="00EA0A09">
        <w:rPr>
          <w:rFonts w:ascii="微软雅黑" w:eastAsia="微软雅黑" w:hAnsi="微软雅黑"/>
        </w:rPr>
        <w:t>.sendTransaction(transactionObject [, callback])</w:t>
      </w:r>
    </w:p>
    <w:p w14:paraId="48AF4421" w14:textId="77777777" w:rsidR="00AC312F" w:rsidRPr="00EA0A09" w:rsidRDefault="00AC312F" w:rsidP="00B26EA6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发送一个交易到网络。</w:t>
      </w:r>
    </w:p>
    <w:p w14:paraId="06D5798A" w14:textId="77777777" w:rsidR="00AC312F" w:rsidRPr="00EA0A09" w:rsidRDefault="00AC312F" w:rsidP="00B26EA6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lastRenderedPageBreak/>
        <w:t>参数：</w:t>
      </w:r>
    </w:p>
    <w:p w14:paraId="46A4448D" w14:textId="77777777" w:rsidR="00AC312F" w:rsidRPr="00EA0A09" w:rsidRDefault="00AC312F" w:rsidP="00B26EA6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Object - 要发送的交易对象。</w:t>
      </w:r>
    </w:p>
    <w:p w14:paraId="26E6AF83" w14:textId="504C7EE0" w:rsidR="00AC312F" w:rsidRPr="00EA0A09" w:rsidRDefault="00AC312F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from: String - 指定的发送者的地址。如果不指定，使用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.defaultAccount。</w:t>
      </w:r>
    </w:p>
    <w:p w14:paraId="7AE809B5" w14:textId="1AE257B9" w:rsidR="00AC312F" w:rsidRPr="00EA0A09" w:rsidRDefault="00AC312F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to: String - （可选）交易消息的目标地址，如果是合约创建，则</w:t>
      </w:r>
      <w:ins w:id="425" w:author="Microsoft Office 用户" w:date="2019-08-02T14:37:00Z">
        <w:r w:rsidR="00486F38">
          <w:rPr>
            <w:rFonts w:ascii="微软雅黑" w:eastAsia="微软雅黑" w:hAnsi="微软雅黑" w:hint="eastAsia"/>
          </w:rPr>
          <w:t>不选</w:t>
        </w:r>
      </w:ins>
      <w:del w:id="426" w:author="Microsoft Office 用户" w:date="2019-08-02T14:37:00Z">
        <w:r w:rsidRPr="00EA0A09" w:rsidDel="00486F38">
          <w:rPr>
            <w:rFonts w:ascii="微软雅黑" w:eastAsia="微软雅黑" w:hAnsi="微软雅黑"/>
          </w:rPr>
          <w:delText>不填</w:delText>
        </w:r>
      </w:del>
      <w:r w:rsidRPr="00EA0A09">
        <w:rPr>
          <w:rFonts w:ascii="微软雅黑" w:eastAsia="微软雅黑" w:hAnsi="微软雅黑"/>
        </w:rPr>
        <w:t>.</w:t>
      </w:r>
    </w:p>
    <w:p w14:paraId="32C94BC8" w14:textId="1DBFE810" w:rsidR="00AC312F" w:rsidRPr="00EA0A09" w:rsidRDefault="00AC312F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value: Number|String|BigNumber - （可选）交易携带的货币量，以</w:t>
      </w:r>
      <w:r w:rsidR="005E3A5C">
        <w:rPr>
          <w:rFonts w:ascii="微软雅黑" w:eastAsia="微软雅黑" w:hAnsi="微软雅黑" w:hint="eastAsia"/>
        </w:rPr>
        <w:t>zhu</w:t>
      </w:r>
      <w:r w:rsidRPr="00EA0A09">
        <w:rPr>
          <w:rFonts w:ascii="微软雅黑" w:eastAsia="微软雅黑" w:hAnsi="微软雅黑"/>
        </w:rPr>
        <w:t>为单位。如果合约创建交易，则为初始的基金。</w:t>
      </w:r>
    </w:p>
    <w:p w14:paraId="6F6D0834" w14:textId="77777777" w:rsidR="00AC312F" w:rsidRPr="00EA0A09" w:rsidRDefault="00AC312F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gas: Number|String|BigNumber - （可选）默认是自动，交易可使用的gas，未使用的gas会退回。</w:t>
      </w:r>
    </w:p>
    <w:p w14:paraId="44E096D8" w14:textId="77777777" w:rsidR="00AC312F" w:rsidRPr="00EA0A09" w:rsidRDefault="00AC312F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gasPrice: Number|String|BigNumber - （可选）默认是自动确定，交易的gas价格，默认是网络gas价格的平均值 。</w:t>
      </w:r>
    </w:p>
    <w:p w14:paraId="7707C24B" w14:textId="77777777" w:rsidR="00AC312F" w:rsidRPr="00EA0A09" w:rsidRDefault="00AC312F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data: String - （可选）或者包含相关数据的字节字符串，如果是合约创建，则是初始化要用到的代码。</w:t>
      </w:r>
    </w:p>
    <w:p w14:paraId="7FB5B1AD" w14:textId="5F25B615" w:rsidR="00AC312F" w:rsidRPr="00EA0A09" w:rsidRDefault="00AC312F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nonce: Number - （可选）整数，使用此值，可以允许你覆盖你自己的相同nonce的，正在pending中的交易。</w:t>
      </w:r>
    </w:p>
    <w:p w14:paraId="786E328E" w14:textId="77777777" w:rsidR="00AC312F" w:rsidRDefault="00AC312F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Function - 回调函数，用于支持异步的方式执行[async]。</w:t>
      </w:r>
    </w:p>
    <w:p w14:paraId="5BBFE6AD" w14:textId="70D655D1" w:rsidR="00495F90" w:rsidRPr="00EA0A09" w:rsidRDefault="00495F90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Currency – </w:t>
      </w:r>
      <w:r>
        <w:rPr>
          <w:rFonts w:ascii="微软雅黑" w:eastAsia="微软雅黑" w:hAnsi="微软雅黑" w:hint="eastAsia"/>
        </w:rPr>
        <w:t>币种名称</w:t>
      </w:r>
    </w:p>
    <w:p w14:paraId="36966367" w14:textId="77777777" w:rsidR="00AC312F" w:rsidRPr="00EA0A09" w:rsidRDefault="00AC312F" w:rsidP="00B26EA6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42703CF6" w14:textId="77777777" w:rsidR="00AC312F" w:rsidRPr="00EA0A09" w:rsidRDefault="00AC312F" w:rsidP="00B26EA6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- 32字节的交易哈希串。用16进制表示。</w:t>
      </w:r>
    </w:p>
    <w:p w14:paraId="66DF7B56" w14:textId="68727F6C" w:rsidR="00AC312F" w:rsidRPr="00EA0A09" w:rsidRDefault="00AC312F" w:rsidP="00B26EA6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如果交易是一个合约创建，请使用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.getTransactionReceipt()在交易完成后获取合约的地址。</w:t>
      </w:r>
    </w:p>
    <w:p w14:paraId="268B8782" w14:textId="77777777" w:rsidR="00AC312F" w:rsidRPr="00EA0A09" w:rsidRDefault="00AC312F" w:rsidP="00B26EA6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51DA43F7" w14:textId="19972FD4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compiled solidity source code using https://chris</w:t>
      </w:r>
      <w:r w:rsidR="007E2B4B"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.github.io/cpp-</w:t>
      </w:r>
      <w:r w:rsidR="007E2B4B"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ereum/</w:t>
      </w:r>
    </w:p>
    <w:p w14:paraId="3D6E4E58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code =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"603d80600c6000396000f3007c01000000000000000000000000000000000000000000000000000000006000350463c6888fa18114602d57005b6007600435028060005260206000f3"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BC06A39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</w:p>
    <w:p w14:paraId="2FB7E7E5" w14:textId="12B0F781" w:rsidR="00AC312F" w:rsidRPr="00EA0A09" w:rsidRDefault="007761A1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.sendTransaction({data: code}, </w:t>
      </w:r>
      <w:r w:rsidR="00AC312F"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(err, address) {</w:t>
      </w:r>
    </w:p>
    <w:p w14:paraId="3D481834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if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(!err)</w:t>
      </w:r>
    </w:p>
    <w:p w14:paraId="11D55ED5" w14:textId="63EB9739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.log(address);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"</w:t>
      </w:r>
      <w:r w:rsidR="00B26EA6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MAN.38nGzwi5Xn5ApxHXquT8ALaMLpbyG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"</w:t>
      </w:r>
    </w:p>
    <w:p w14:paraId="41A3BFFC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});</w:t>
      </w:r>
    </w:p>
    <w:p w14:paraId="4208FFA3" w14:textId="5292F9C7" w:rsidR="00AC312F" w:rsidRPr="00EA0A09" w:rsidRDefault="007761A1" w:rsidP="00E75E92">
      <w:pPr>
        <w:pStyle w:val="20"/>
      </w:pPr>
      <w:r>
        <w:lastRenderedPageBreak/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.sendRawTransaction</w:t>
      </w:r>
    </w:p>
    <w:p w14:paraId="6E43E8ED" w14:textId="4F117248" w:rsidR="00AC312F" w:rsidRPr="00EA0A09" w:rsidRDefault="007761A1" w:rsidP="00215D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AC312F" w:rsidRPr="00EA0A09">
        <w:rPr>
          <w:rFonts w:ascii="微软雅黑" w:eastAsia="微软雅黑" w:hAnsi="微软雅黑"/>
        </w:rPr>
        <w:t>.sendRaw</w:t>
      </w:r>
      <w:r w:rsidR="00766D05">
        <w:rPr>
          <w:rFonts w:ascii="微软雅黑" w:eastAsia="微软雅黑" w:hAnsi="微软雅黑"/>
        </w:rPr>
        <w:t>Transaction(signedTransaction</w:t>
      </w:r>
      <w:r w:rsidR="00766D05">
        <w:rPr>
          <w:rFonts w:ascii="微软雅黑" w:eastAsia="微软雅黑" w:hAnsi="微软雅黑" w:hint="eastAsia"/>
        </w:rPr>
        <w:t>JSONObject</w:t>
      </w:r>
      <w:r w:rsidR="00AC312F" w:rsidRPr="00EA0A09">
        <w:rPr>
          <w:rFonts w:ascii="微软雅黑" w:eastAsia="微软雅黑" w:hAnsi="微软雅黑"/>
        </w:rPr>
        <w:t xml:space="preserve"> [, callback])</w:t>
      </w:r>
    </w:p>
    <w:p w14:paraId="3E4BCEB3" w14:textId="00CE11FA" w:rsidR="00AC312F" w:rsidRPr="00EA0A09" w:rsidRDefault="00AC312F" w:rsidP="00215DD2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发送一个已经签名的交易。</w:t>
      </w:r>
    </w:p>
    <w:p w14:paraId="7D457394" w14:textId="77777777" w:rsidR="00AC312F" w:rsidRPr="00EA0A09" w:rsidRDefault="00AC312F" w:rsidP="00215DD2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6C6FEAB3" w14:textId="6DB87D9F" w:rsidR="00AC312F" w:rsidRPr="00EA0A09" w:rsidRDefault="00DD1617" w:rsidP="00107C07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Object</w:t>
      </w:r>
      <w:r>
        <w:rPr>
          <w:rFonts w:ascii="微软雅黑" w:eastAsia="微软雅黑" w:hAnsi="微软雅黑"/>
        </w:rPr>
        <w:t xml:space="preserve">- </w:t>
      </w:r>
      <w:r w:rsidR="00CF27A4">
        <w:rPr>
          <w:rFonts w:ascii="微软雅黑" w:eastAsia="微软雅黑" w:hAnsi="微软雅黑"/>
        </w:rPr>
        <w:t>签名交易</w:t>
      </w:r>
      <w:r w:rsidR="00CF27A4">
        <w:rPr>
          <w:rFonts w:ascii="微软雅黑" w:eastAsia="微软雅黑" w:hAnsi="微软雅黑" w:hint="eastAsia"/>
        </w:rPr>
        <w:t>JSON对象</w:t>
      </w:r>
      <w:r w:rsidR="00AC312F" w:rsidRPr="00EA0A09">
        <w:rPr>
          <w:rFonts w:ascii="微软雅黑" w:eastAsia="微软雅黑" w:hAnsi="微软雅黑"/>
        </w:rPr>
        <w:t>。</w:t>
      </w:r>
    </w:p>
    <w:p w14:paraId="1C8BD1A3" w14:textId="77777777" w:rsidR="00AC312F" w:rsidRPr="00EA0A09" w:rsidRDefault="00AC312F" w:rsidP="00107C07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Function - 回调函数，用于支持异步的方式执行[async]。</w:t>
      </w:r>
    </w:p>
    <w:p w14:paraId="3AF61063" w14:textId="77777777" w:rsidR="00AC312F" w:rsidRPr="00EA0A09" w:rsidRDefault="00AC312F" w:rsidP="00215DD2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0CDF8C52" w14:textId="77777777" w:rsidR="00AC312F" w:rsidRPr="00EA0A09" w:rsidRDefault="00AC312F" w:rsidP="00215DD2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- 32字节的16进制格式的交易哈希串。</w:t>
      </w:r>
    </w:p>
    <w:p w14:paraId="7716DDE8" w14:textId="4A1847CA" w:rsidR="00AC312F" w:rsidRDefault="00AC312F" w:rsidP="00215DD2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如果交易是一个合约创建，请使用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.getTransactionReceipt()在交易完成后获取合约的地址。</w:t>
      </w:r>
    </w:p>
    <w:p w14:paraId="3A6E31DA" w14:textId="77777777" w:rsidR="00BF396D" w:rsidRDefault="00BF396D" w:rsidP="00BF396D">
      <w:pPr>
        <w:ind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RawTx = </w:t>
      </w:r>
    </w:p>
    <w:p w14:paraId="176A68E2" w14:textId="13BACE56" w:rsidR="00E825C2" w:rsidRPr="00E825C2" w:rsidRDefault="00BF396D" w:rsidP="00E825C2">
      <w:pPr>
        <w:ind w:firstLineChars="300" w:firstLine="720"/>
        <w:rPr>
          <w:rFonts w:ascii="微软雅黑" w:eastAsia="微软雅黑" w:hAnsi="微软雅黑"/>
        </w:rPr>
      </w:pPr>
      <w:r w:rsidRPr="00BF396D">
        <w:rPr>
          <w:rFonts w:ascii="微软雅黑" w:eastAsia="微软雅黑" w:hAnsi="微软雅黑"/>
        </w:rPr>
        <w:t>{</w:t>
      </w:r>
    </w:p>
    <w:p w14:paraId="68466531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"commitTime": 1548216476</w:t>
      </w:r>
    </w:p>
    <w:p w14:paraId="6FA4F764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"currency": "MAN"</w:t>
      </w:r>
    </w:p>
    <w:p w14:paraId="26B3BB6E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"data": "0x"</w:t>
      </w:r>
    </w:p>
    <w:p w14:paraId="582A276D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"extra_to": [{</w:t>
      </w:r>
    </w:p>
    <w:p w14:paraId="643770D7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</w: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"to": "MAN.3sJPZ6DzKntQCCQrR6q9U4d1bb48Q",</w:t>
      </w:r>
    </w:p>
    <w:p w14:paraId="3DF0C5B1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</w: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"value": "0x0de0b6b3a7640000"</w:t>
      </w:r>
    </w:p>
    <w:p w14:paraId="58DCEC1E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}]</w:t>
      </w:r>
    </w:p>
    <w:p w14:paraId="2E5B2C6B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"gas": "0x033450"</w:t>
      </w:r>
    </w:p>
    <w:p w14:paraId="7AC3BF76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"gasPrice": "0x0430e23400"</w:t>
      </w:r>
    </w:p>
    <w:p w14:paraId="429513B8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"isEntrustTx": 0</w:t>
      </w:r>
    </w:p>
    <w:p w14:paraId="6C224B70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"lockHeight": 0</w:t>
      </w:r>
    </w:p>
    <w:p w14:paraId="7AB50078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"nonce": "0x10000000000002"</w:t>
      </w:r>
    </w:p>
    <w:p w14:paraId="0CDFF44F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"r": "0x79d67e927437a922ccc115f7611ebd047f582f21e701e88780297d47364a6754"</w:t>
      </w:r>
    </w:p>
    <w:p w14:paraId="06AC1FCB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"s": "0x658331f3683945f2158d6c97364c50527c3cab1b1c886c564ff97751e05b48d8"</w:t>
      </w:r>
    </w:p>
    <w:p w14:paraId="144C5EDA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"to": "MAN.bjHU5ZCpKwg6k1nUCNG1vJKxVeBU"</w:t>
      </w:r>
    </w:p>
    <w:p w14:paraId="50DF9C33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"txEnterType": 0</w:t>
      </w:r>
    </w:p>
    <w:p w14:paraId="2D78238D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"txType": 0</w:t>
      </w:r>
    </w:p>
    <w:p w14:paraId="74F89596" w14:textId="77777777" w:rsidR="00E825C2" w:rsidRPr="00E825C2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lastRenderedPageBreak/>
        <w:tab/>
        <w:t>"v": "0x26"</w:t>
      </w:r>
    </w:p>
    <w:p w14:paraId="0389351C" w14:textId="7F8F92A0" w:rsidR="00BF396D" w:rsidRPr="00BF396D" w:rsidRDefault="00E825C2" w:rsidP="00E825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微软雅黑" w:eastAsia="微软雅黑" w:hAnsi="微软雅黑"/>
        </w:rPr>
      </w:pPr>
      <w:r w:rsidRPr="00E825C2">
        <w:rPr>
          <w:rFonts w:ascii="Helvetica Neue" w:hAnsi="Helvetica Neue" w:cs="Helvetica Neue"/>
          <w:color w:val="000000"/>
          <w:sz w:val="26"/>
          <w:szCs w:val="26"/>
        </w:rPr>
        <w:tab/>
        <w:t>"value": "0x0de0b6b3a7640000"</w:t>
      </w:r>
      <w:r w:rsidR="00BF396D" w:rsidRPr="00BF396D">
        <w:rPr>
          <w:rFonts w:ascii="微软雅黑" w:eastAsia="微软雅黑" w:hAnsi="微软雅黑"/>
        </w:rPr>
        <w:t>}</w:t>
      </w:r>
    </w:p>
    <w:p w14:paraId="4EB9AD56" w14:textId="77777777" w:rsidR="00BF396D" w:rsidRDefault="00BF396D" w:rsidP="00BF39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Object - 要发送的交易对象。</w:t>
      </w:r>
    </w:p>
    <w:p w14:paraId="3EA2E229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to: String - （可选）交易消息的目标地址，如果是合约创建，则不填.</w:t>
      </w:r>
    </w:p>
    <w:p w14:paraId="09CB1C2F" w14:textId="6C9C172E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value: Number|String|BigNumber - （可选）交易携带的货币量，以</w:t>
      </w:r>
      <w:r w:rsidR="005E3A5C">
        <w:rPr>
          <w:rFonts w:ascii="微软雅黑" w:eastAsia="微软雅黑" w:hAnsi="微软雅黑" w:hint="eastAsia"/>
        </w:rPr>
        <w:t>zhu</w:t>
      </w:r>
      <w:r>
        <w:rPr>
          <w:rFonts w:ascii="微软雅黑" w:eastAsia="微软雅黑" w:hAnsi="微软雅黑"/>
        </w:rPr>
        <w:t>为单位。如果合约创建交易，则为初始的基金。</w:t>
      </w:r>
    </w:p>
    <w:p w14:paraId="5004F005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gas: Number|String|BigNumber - 交易使用的gas，未使用的gas会退回。</w:t>
      </w:r>
    </w:p>
    <w:p w14:paraId="6878CB74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gasPrice: Number|String|BigNumber - 交易的gas价格 。</w:t>
      </w:r>
    </w:p>
    <w:p w14:paraId="7D220099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data: String - （可选）或者包含相关数据的字节字符串，如果是合约创建，则是初始化要用到的代码。</w:t>
      </w:r>
    </w:p>
    <w:p w14:paraId="1C7DD729" w14:textId="4E51B850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nonce: Number - 整数，使用此值，可以允许你覆盖你自己的相同nonce的，正在pending中的交易。</w:t>
      </w:r>
    </w:p>
    <w:p w14:paraId="22B3F0D3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V：签名结果</w:t>
      </w:r>
    </w:p>
    <w:p w14:paraId="6C2A9994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R：签名结果</w:t>
      </w:r>
    </w:p>
    <w:p w14:paraId="3952B52F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ins w:id="427" w:author="Microsoft Office 用户" w:date="2019-08-02T14:31:00Z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S：签名结果</w:t>
      </w:r>
    </w:p>
    <w:p w14:paraId="4A8DEF72" w14:textId="4B531095" w:rsidR="007C7A64" w:rsidRDefault="007C7A64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ins w:id="428" w:author="Microsoft Office 用户" w:date="2019-08-02T14:31:00Z">
        <w:r w:rsidRPr="00E825C2">
          <w:rPr>
            <w:rFonts w:ascii="Helvetica Neue" w:hAnsi="Helvetica Neue" w:cs="Helvetica Neue"/>
            <w:color w:val="000000"/>
            <w:sz w:val="26"/>
            <w:szCs w:val="26"/>
          </w:rPr>
          <w:t>txEnterType</w:t>
        </w:r>
        <w:r w:rsidR="006828E5">
          <w:rPr>
            <w:rFonts w:ascii="Helvetica Neue" w:hAnsi="Helvetica Neue" w:cs="Helvetica Neue" w:hint="eastAsia"/>
            <w:color w:val="000000"/>
            <w:sz w:val="26"/>
            <w:szCs w:val="26"/>
          </w:rPr>
          <w:t xml:space="preserve"> </w:t>
        </w:r>
      </w:ins>
      <w:ins w:id="429" w:author="Microsoft Office 用户" w:date="2019-08-02T14:32:00Z">
        <w:r w:rsidR="006828E5">
          <w:rPr>
            <w:rFonts w:ascii="Helvetica Neue" w:hAnsi="Helvetica Neue" w:cs="Helvetica Neue" w:hint="eastAsia"/>
            <w:color w:val="000000"/>
            <w:sz w:val="26"/>
            <w:szCs w:val="26"/>
          </w:rPr>
          <w:t>交易入池类型（目前只有</w:t>
        </w:r>
        <w:r w:rsidR="006828E5">
          <w:rPr>
            <w:rFonts w:ascii="Helvetica Neue" w:hAnsi="Helvetica Neue" w:cs="Helvetica Neue" w:hint="eastAsia"/>
            <w:color w:val="000000"/>
            <w:sz w:val="26"/>
            <w:szCs w:val="26"/>
          </w:rPr>
          <w:t>0</w:t>
        </w:r>
        <w:r w:rsidR="006828E5">
          <w:rPr>
            <w:rFonts w:ascii="Helvetica Neue" w:hAnsi="Helvetica Neue" w:cs="Helvetica Neue" w:hint="eastAsia"/>
            <w:color w:val="000000"/>
            <w:sz w:val="26"/>
            <w:szCs w:val="26"/>
          </w:rPr>
          <w:t>）</w:t>
        </w:r>
      </w:ins>
    </w:p>
    <w:p w14:paraId="34FD8DA3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Currency：币种名称</w:t>
      </w:r>
    </w:p>
    <w:p w14:paraId="7E2F7D94" w14:textId="0E4E7973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TxType：</w:t>
      </w:r>
      <w:r w:rsidR="00F02F41">
        <w:rPr>
          <w:rFonts w:ascii="微软雅黑" w:eastAsia="微软雅黑" w:hAnsi="微软雅黑" w:hint="eastAsia"/>
        </w:rPr>
        <w:t>交易类型</w:t>
      </w:r>
    </w:p>
    <w:p w14:paraId="7EF18F06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LockHeight：保留字段</w:t>
      </w:r>
    </w:p>
    <w:p w14:paraId="1408C78D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IsEntrustTx ：0-自付gas，1-代付gas</w:t>
      </w:r>
    </w:p>
    <w:p w14:paraId="2FDC3521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CommitTime：提交时间，仅对定时和可撤销交易有效</w:t>
      </w:r>
    </w:p>
    <w:p w14:paraId="2DEF02B7" w14:textId="77777777" w:rsidR="00BF396D" w:rsidRDefault="00BF396D" w:rsidP="00107C07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ExtraTo： 扩展交易（一对多交易填写）</w:t>
      </w:r>
    </w:p>
    <w:p w14:paraId="4547E425" w14:textId="77777777" w:rsidR="00BF396D" w:rsidRDefault="00BF396D" w:rsidP="00BF396D">
      <w:pPr>
        <w:pStyle w:val="a7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返回值：</w:t>
      </w:r>
    </w:p>
    <w:p w14:paraId="07E711B0" w14:textId="72084C16" w:rsidR="00BF396D" w:rsidRPr="00BF396D" w:rsidRDefault="00BF396D" w:rsidP="00BF396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>String - 32字节的16进制格式的交易哈希串</w:t>
      </w:r>
    </w:p>
    <w:p w14:paraId="434C0F5B" w14:textId="77777777" w:rsidR="00AC312F" w:rsidRPr="00EA0A09" w:rsidRDefault="00AC312F" w:rsidP="00215DD2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378F31DF" w14:textId="77777777" w:rsidR="00AC312F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</w:p>
    <w:p w14:paraId="52EC6539" w14:textId="77777777" w:rsidR="00A47A4E" w:rsidRDefault="0053223C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Courier New" w:hint="eastAsia"/>
          <w:color w:val="333333"/>
          <w:sz w:val="20"/>
          <w:szCs w:val="20"/>
          <w:bdr w:val="none" w:sz="0" w:space="0" w:color="auto" w:frame="1"/>
        </w:rPr>
        <w:t>var rawtx</w:t>
      </w:r>
      <w:r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=</w:t>
      </w:r>
      <w:r w:rsidR="009C6ACB" w:rsidRPr="009C6ACB">
        <w:t xml:space="preserve"> </w:t>
      </w:r>
      <w:r w:rsidR="009C6ACB"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1F04C9D7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"to":"MAN.3amuUsMTakirpLt7uvS5pzsQp3ZPo",</w:t>
      </w:r>
    </w:p>
    <w:p w14:paraId="01717F4D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"value":"0x69e679aec4a433900000",</w:t>
      </w:r>
    </w:p>
    <w:p w14:paraId="3B8ED9CB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"gasPrice":"0x430e23400",</w:t>
      </w:r>
    </w:p>
    <w:p w14:paraId="063D40C1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"gas":"0x5208",</w:t>
      </w:r>
    </w:p>
    <w:p w14:paraId="06026C38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"data":"0x",</w:t>
      </w:r>
    </w:p>
    <w:p w14:paraId="2A5DDFE4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lastRenderedPageBreak/>
        <w:t>"nonce":"0x10000000000000",</w:t>
      </w:r>
    </w:p>
    <w:p w14:paraId="67104977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"TxEnterType":0,</w:t>
      </w:r>
    </w:p>
    <w:p w14:paraId="6ED44611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"IsEntrustTx":0,</w:t>
      </w:r>
    </w:p>
    <w:p w14:paraId="32C5C54D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"CommitTime":1547539401231,</w:t>
      </w:r>
    </w:p>
    <w:p w14:paraId="68CC6B43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"extra_to":[],</w:t>
      </w:r>
    </w:p>
    <w:p w14:paraId="65E8B1C3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"chainId":23,</w:t>
      </w:r>
    </w:p>
    <w:p w14:paraId="182A68FA" w14:textId="77777777" w:rsidR="00A47A4E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"v":"0x52",</w:t>
      </w:r>
    </w:p>
    <w:p w14:paraId="594CC7BB" w14:textId="77777777" w:rsidR="006F7081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"r":"0x8fcb04c556e6412fd4273cea0ff26405dd56dfa604f354e8d7196d7e94cc4290",</w:t>
      </w:r>
    </w:p>
    <w:p w14:paraId="4E7C092C" w14:textId="77777777" w:rsidR="006F7081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"s":"0x1c6f2d8df3efb5228ebb180934df7a608f5d1a286c84fca4df1d2736ec06fff4",</w:t>
      </w:r>
    </w:p>
    <w:p w14:paraId="3CAE9277" w14:textId="77777777" w:rsidR="006F7081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"lockHeight":0,</w:t>
      </w:r>
    </w:p>
    <w:p w14:paraId="74BC9F3B" w14:textId="77777777" w:rsidR="006F7081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"currency":"MAN",</w:t>
      </w:r>
    </w:p>
    <w:p w14:paraId="3801CD6A" w14:textId="77777777" w:rsidR="006F7081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"txType":0</w:t>
      </w:r>
    </w:p>
    <w:p w14:paraId="010D649F" w14:textId="38322DC8" w:rsidR="0053223C" w:rsidRDefault="009C6ACB" w:rsidP="009C6A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9C6ACB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B790EEF" w14:textId="71F3127A" w:rsidR="00AC312F" w:rsidRPr="00EA0A09" w:rsidRDefault="007761A1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.sendRawTransaction(</w:t>
      </w:r>
      <w:r w:rsidR="00B30911">
        <w:rPr>
          <w:rFonts w:ascii="微软雅黑" w:eastAsia="微软雅黑" w:hAnsi="微软雅黑" w:cs="Courier New" w:hint="eastAsia"/>
          <w:color w:val="333333"/>
          <w:sz w:val="20"/>
          <w:szCs w:val="20"/>
          <w:bdr w:val="none" w:sz="0" w:space="0" w:color="auto" w:frame="1"/>
        </w:rPr>
        <w:t>rawtx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="00AC312F"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 w:rsidR="00AC312F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(err, hash) {</w:t>
      </w:r>
    </w:p>
    <w:p w14:paraId="3E3E8EE9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if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(!err)</w:t>
      </w:r>
    </w:p>
    <w:p w14:paraId="00FD614E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.log(hash); </w:t>
      </w:r>
      <w:r w:rsidRPr="00EA0A09">
        <w:rPr>
          <w:rFonts w:ascii="微软雅黑" w:eastAsia="微软雅黑" w:hAnsi="微软雅黑" w:cs="Courier New"/>
          <w:i/>
          <w:iCs/>
          <w:color w:val="999988"/>
          <w:sz w:val="20"/>
          <w:szCs w:val="20"/>
          <w:bdr w:val="none" w:sz="0" w:space="0" w:color="auto" w:frame="1"/>
        </w:rPr>
        <w:t>// "0x7f9fade1c0d57a7af66ab4ead79fade1c0d57a7af66ab4ead7c2c2eb7b11a91385"</w:t>
      </w:r>
    </w:p>
    <w:p w14:paraId="138AACF4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});</w:t>
      </w:r>
    </w:p>
    <w:p w14:paraId="4AD33A54" w14:textId="09A31B6B" w:rsidR="005947AA" w:rsidRDefault="005947AA" w:rsidP="00154307">
      <w:pPr>
        <w:pStyle w:val="20"/>
      </w:pPr>
      <w:r>
        <w:t>aiman</w:t>
      </w:r>
      <w:r w:rsidRPr="00EA0A09">
        <w:t>.man</w:t>
      </w:r>
      <w:r>
        <w:t>.call()</w:t>
      </w:r>
    </w:p>
    <w:p w14:paraId="2BDAF2D8" w14:textId="64A35BE6" w:rsidR="005947AA" w:rsidRDefault="005947AA" w:rsidP="005947AA">
      <w:r>
        <w:t>立刻执行一个新的消息调用，无需在区块链上创建交易</w:t>
      </w:r>
    </w:p>
    <w:p w14:paraId="5B9BB9AF" w14:textId="77777777" w:rsidR="005947AA" w:rsidRDefault="005947AA" w:rsidP="005947AA">
      <w:r>
        <w:rPr>
          <w:rFonts w:hint="eastAsia"/>
        </w:rPr>
        <w:t>参数：</w:t>
      </w:r>
    </w:p>
    <w:p w14:paraId="182A8953" w14:textId="002F5CCC" w:rsidR="005947AA" w:rsidRDefault="005947AA" w:rsidP="005947AA">
      <w:pPr>
        <w:pStyle w:val="a5"/>
        <w:shd w:val="clear" w:color="auto" w:fill="FFFFFF"/>
        <w:spacing w:before="0" w:beforeAutospacing="0" w:after="150" w:afterAutospacing="0"/>
        <w:ind w:firstLine="42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Object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交易调用对象</w:t>
      </w:r>
      <w:r>
        <w:rPr>
          <w:rFonts w:ascii="Arial" w:hAnsi="Arial" w:cs="Arial" w:hint="eastAsia"/>
          <w:color w:val="333333"/>
          <w:sz w:val="23"/>
          <w:szCs w:val="23"/>
        </w:rPr>
        <w:t>，信息结构如下：</w:t>
      </w:r>
    </w:p>
    <w:p w14:paraId="32E2F4D8" w14:textId="77777777" w:rsidR="005947AA" w:rsidRDefault="005947AA" w:rsidP="005947A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from: STRING - </w:t>
      </w:r>
      <w:r>
        <w:rPr>
          <w:rFonts w:ascii="Arial" w:hAnsi="Arial" w:cs="Arial"/>
          <w:color w:val="333333"/>
          <w:sz w:val="23"/>
          <w:szCs w:val="23"/>
        </w:rPr>
        <w:t>发送交易的原地址，可选</w:t>
      </w:r>
    </w:p>
    <w:p w14:paraId="47D7C514" w14:textId="77777777" w:rsidR="005947AA" w:rsidRDefault="005947AA" w:rsidP="005947A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to: STRING - </w:t>
      </w:r>
      <w:r>
        <w:rPr>
          <w:rFonts w:ascii="Arial" w:hAnsi="Arial" w:cs="Arial"/>
          <w:color w:val="333333"/>
          <w:sz w:val="23"/>
          <w:szCs w:val="23"/>
        </w:rPr>
        <w:t>交易目标地址</w:t>
      </w:r>
    </w:p>
    <w:p w14:paraId="3BB07C76" w14:textId="77777777" w:rsidR="005947AA" w:rsidRPr="00410080" w:rsidRDefault="005947AA" w:rsidP="005947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60"/>
        <w:rPr>
          <w:rFonts w:ascii="宋体" w:eastAsia="宋体" w:hAnsi="宋体" w:cs="宋体"/>
          <w:color w:val="000000"/>
          <w:sz w:val="12"/>
          <w:szCs w:val="12"/>
        </w:rPr>
      </w:pPr>
      <w:r w:rsidRPr="00410080">
        <w:rPr>
          <w:rFonts w:ascii="Arial" w:hAnsi="Arial" w:cs="Arial" w:hint="eastAsia"/>
          <w:color w:val="333333"/>
          <w:sz w:val="23"/>
          <w:szCs w:val="23"/>
        </w:rPr>
        <w:t>Currency</w:t>
      </w:r>
      <w:r>
        <w:rPr>
          <w:rFonts w:ascii="Arial" w:hAnsi="Arial" w:cs="Arial"/>
          <w:color w:val="333333"/>
          <w:sz w:val="23"/>
          <w:szCs w:val="23"/>
        </w:rPr>
        <w:t>:STRING-</w:t>
      </w:r>
      <w:r>
        <w:rPr>
          <w:rFonts w:ascii="Arial" w:hAnsi="Arial" w:cs="Arial" w:hint="eastAsia"/>
          <w:color w:val="333333"/>
          <w:sz w:val="23"/>
          <w:szCs w:val="23"/>
        </w:rPr>
        <w:t>交易币种名称</w:t>
      </w:r>
    </w:p>
    <w:p w14:paraId="7CA39FCB" w14:textId="77777777" w:rsidR="005947AA" w:rsidRDefault="005947AA" w:rsidP="005947A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gas: QUANTITY - </w:t>
      </w:r>
      <w:r>
        <w:rPr>
          <w:rFonts w:ascii="Arial" w:hAnsi="Arial" w:cs="Arial"/>
          <w:color w:val="333333"/>
          <w:sz w:val="23"/>
          <w:szCs w:val="23"/>
        </w:rPr>
        <w:t>交易可用</w:t>
      </w:r>
      <w:r>
        <w:rPr>
          <w:rFonts w:ascii="Arial" w:hAnsi="Arial" w:cs="Arial"/>
          <w:color w:val="333333"/>
          <w:sz w:val="23"/>
          <w:szCs w:val="23"/>
        </w:rPr>
        <w:t>gas</w:t>
      </w:r>
      <w:r>
        <w:rPr>
          <w:rFonts w:ascii="Arial" w:hAnsi="Arial" w:cs="Arial"/>
          <w:color w:val="333333"/>
          <w:sz w:val="23"/>
          <w:szCs w:val="23"/>
        </w:rPr>
        <w:t>量，可选。</w:t>
      </w:r>
      <w:r>
        <w:rPr>
          <w:rFonts w:ascii="Arial" w:hAnsi="Arial" w:cs="Arial"/>
          <w:color w:val="333333"/>
          <w:sz w:val="23"/>
          <w:szCs w:val="23"/>
        </w:rPr>
        <w:t>man_call</w:t>
      </w:r>
      <w:r>
        <w:rPr>
          <w:rFonts w:ascii="Arial" w:hAnsi="Arial" w:cs="Arial"/>
          <w:color w:val="333333"/>
          <w:sz w:val="23"/>
          <w:szCs w:val="23"/>
        </w:rPr>
        <w:t>不消耗</w:t>
      </w:r>
      <w:r>
        <w:rPr>
          <w:rFonts w:ascii="Arial" w:hAnsi="Arial" w:cs="Arial"/>
          <w:color w:val="333333"/>
          <w:sz w:val="23"/>
          <w:szCs w:val="23"/>
        </w:rPr>
        <w:t>gas</w:t>
      </w:r>
      <w:r>
        <w:rPr>
          <w:rFonts w:ascii="Arial" w:hAnsi="Arial" w:cs="Arial"/>
          <w:color w:val="333333"/>
          <w:sz w:val="23"/>
          <w:szCs w:val="23"/>
        </w:rPr>
        <w:t>，但是某些执行环节需要这个参数</w:t>
      </w:r>
    </w:p>
    <w:p w14:paraId="2C362249" w14:textId="77777777" w:rsidR="005947AA" w:rsidRDefault="005947AA" w:rsidP="005947A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gasPrice: QUANTITY - gas</w:t>
      </w:r>
      <w:r>
        <w:rPr>
          <w:rFonts w:ascii="Arial" w:hAnsi="Arial" w:cs="Arial"/>
          <w:color w:val="333333"/>
          <w:sz w:val="23"/>
          <w:szCs w:val="23"/>
        </w:rPr>
        <w:t>价格，可选</w:t>
      </w:r>
    </w:p>
    <w:p w14:paraId="33CE27F5" w14:textId="77777777" w:rsidR="005947AA" w:rsidRDefault="005947AA" w:rsidP="005947A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value: QUANTITY - </w:t>
      </w:r>
      <w:r>
        <w:rPr>
          <w:rFonts w:ascii="Arial" w:hAnsi="Arial" w:cs="Arial"/>
          <w:color w:val="333333"/>
          <w:sz w:val="23"/>
          <w:szCs w:val="23"/>
        </w:rPr>
        <w:t>交易发送的</w:t>
      </w:r>
      <w:r>
        <w:rPr>
          <w:rFonts w:ascii="Arial" w:hAnsi="Arial" w:cs="Arial" w:hint="eastAsia"/>
          <w:color w:val="333333"/>
          <w:sz w:val="23"/>
          <w:szCs w:val="23"/>
        </w:rPr>
        <w:t>M</w:t>
      </w:r>
      <w:r>
        <w:rPr>
          <w:rFonts w:ascii="Arial" w:hAnsi="Arial" w:cs="Arial"/>
          <w:color w:val="333333"/>
          <w:sz w:val="23"/>
          <w:szCs w:val="23"/>
        </w:rPr>
        <w:t>AN</w:t>
      </w:r>
      <w:r>
        <w:rPr>
          <w:rFonts w:ascii="Arial" w:hAnsi="Arial" w:cs="Arial"/>
          <w:color w:val="333333"/>
          <w:sz w:val="23"/>
          <w:szCs w:val="23"/>
        </w:rPr>
        <w:t>数量，可选</w:t>
      </w:r>
    </w:p>
    <w:p w14:paraId="06DFA8E4" w14:textId="77777777" w:rsidR="005947AA" w:rsidRDefault="005947AA" w:rsidP="005947A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data: DATA - </w:t>
      </w:r>
      <w:r>
        <w:rPr>
          <w:rFonts w:ascii="Arial" w:hAnsi="Arial" w:cs="Arial"/>
          <w:color w:val="333333"/>
          <w:sz w:val="23"/>
          <w:szCs w:val="23"/>
        </w:rPr>
        <w:t>方法签名和编码参数的哈希，可选</w:t>
      </w:r>
    </w:p>
    <w:p w14:paraId="4D5EDFDC" w14:textId="77777777" w:rsidR="005947AA" w:rsidRDefault="005947AA" w:rsidP="005947AA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QUANTITY|TAG - </w:t>
      </w:r>
      <w:r>
        <w:rPr>
          <w:rFonts w:ascii="Arial" w:hAnsi="Arial" w:cs="Arial"/>
          <w:color w:val="333333"/>
          <w:sz w:val="23"/>
          <w:szCs w:val="23"/>
        </w:rPr>
        <w:t>整数块编号，或字符串</w:t>
      </w:r>
      <w:r>
        <w:rPr>
          <w:rFonts w:ascii="Arial" w:hAnsi="Arial" w:cs="Arial"/>
          <w:color w:val="333333"/>
          <w:sz w:val="23"/>
          <w:szCs w:val="23"/>
        </w:rPr>
        <w:t>"latest"</w:t>
      </w:r>
      <w:r>
        <w:rPr>
          <w:rFonts w:ascii="Arial" w:hAnsi="Arial" w:cs="Arial"/>
          <w:color w:val="333333"/>
          <w:sz w:val="23"/>
          <w:szCs w:val="23"/>
        </w:rPr>
        <w:t>、</w:t>
      </w:r>
      <w:r>
        <w:rPr>
          <w:rFonts w:ascii="Arial" w:hAnsi="Arial" w:cs="Arial"/>
          <w:color w:val="333333"/>
          <w:sz w:val="23"/>
          <w:szCs w:val="23"/>
        </w:rPr>
        <w:t>"earliest"</w:t>
      </w:r>
    </w:p>
    <w:p w14:paraId="4BBEDB21" w14:textId="77777777" w:rsidR="005947AA" w:rsidRDefault="005947AA" w:rsidP="005947AA">
      <w:pPr>
        <w:rPr>
          <w:b/>
          <w:bCs/>
        </w:rPr>
      </w:pPr>
      <w:r>
        <w:t>返回值</w:t>
      </w:r>
    </w:p>
    <w:p w14:paraId="2471898D" w14:textId="3407B901" w:rsidR="005947AA" w:rsidRDefault="005947AA" w:rsidP="005947AA">
      <w:r>
        <w:rPr>
          <w:rStyle w:val="HTML"/>
          <w:rFonts w:ascii="Consolas" w:hAnsi="Consolas"/>
          <w:color w:val="C7254E"/>
          <w:shd w:val="clear" w:color="auto" w:fill="F9F2F4"/>
        </w:rPr>
        <w:t>DATA</w:t>
      </w:r>
      <w:r>
        <w:t xml:space="preserve"> - </w:t>
      </w:r>
      <w:r>
        <w:t>所执行合约的返回值</w:t>
      </w:r>
    </w:p>
    <w:p w14:paraId="27512C5D" w14:textId="05D258C7" w:rsidR="005947AA" w:rsidRDefault="005947AA" w:rsidP="005947AA">
      <w:r>
        <w:rPr>
          <w:rFonts w:hint="eastAsia"/>
        </w:rPr>
        <w:t>示例：</w:t>
      </w:r>
    </w:p>
    <w:p w14:paraId="49264DDA" w14:textId="77777777" w:rsidR="00210380" w:rsidRPr="00210380" w:rsidRDefault="00210380" w:rsidP="002103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210380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var obj = {"to": "MAN.468kLTuAEjm53ro2pPErnAAHqbccK","data": "0x58975919","currency": "MAN"};</w:t>
      </w:r>
    </w:p>
    <w:p w14:paraId="5D85732B" w14:textId="77777777" w:rsidR="00210380" w:rsidRPr="00210380" w:rsidRDefault="00210380" w:rsidP="002103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210380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var result = aiman.man.call(obj,"latest");</w:t>
      </w:r>
    </w:p>
    <w:p w14:paraId="63A023B1" w14:textId="77777777" w:rsidR="00210380" w:rsidRPr="00210380" w:rsidRDefault="00210380" w:rsidP="002103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210380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console.log(result)</w:t>
      </w:r>
    </w:p>
    <w:p w14:paraId="26DE9619" w14:textId="77777777" w:rsidR="00210380" w:rsidRPr="00EA0A09" w:rsidRDefault="00210380" w:rsidP="002103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</w:p>
    <w:p w14:paraId="0C5DCEC7" w14:textId="0C1045E8" w:rsidR="005947AA" w:rsidRDefault="005947AA" w:rsidP="00AD0E89"/>
    <w:p w14:paraId="4A19C849" w14:textId="325E67C4" w:rsidR="00AC312F" w:rsidRPr="00EA0A09" w:rsidRDefault="007761A1" w:rsidP="00154307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.sign</w:t>
      </w:r>
    </w:p>
    <w:p w14:paraId="5A256DF9" w14:textId="531F4186" w:rsidR="00AC312F" w:rsidRPr="00EA0A09" w:rsidRDefault="007761A1" w:rsidP="000575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AC312F" w:rsidRPr="00EA0A09">
        <w:rPr>
          <w:rFonts w:ascii="微软雅黑" w:eastAsia="微软雅黑" w:hAnsi="微软雅黑"/>
        </w:rPr>
        <w:t>.sign(address, dataToSign, [, callback])</w:t>
      </w:r>
    </w:p>
    <w:p w14:paraId="68F8DCB2" w14:textId="77777777" w:rsidR="00AC312F" w:rsidRPr="00EA0A09" w:rsidRDefault="00AC312F" w:rsidP="000575AB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使用指定帐户签名要发送的数据，帐户需要处于unlocked状态。</w:t>
      </w:r>
    </w:p>
    <w:p w14:paraId="2E378071" w14:textId="77777777" w:rsidR="00AC312F" w:rsidRPr="00EA0A09" w:rsidRDefault="00AC312F" w:rsidP="000575AB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参数：</w:t>
      </w:r>
    </w:p>
    <w:p w14:paraId="2247387C" w14:textId="77777777" w:rsidR="00AC312F" w:rsidRPr="00EA0A09" w:rsidRDefault="00AC312F" w:rsidP="00107C07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签名使用的地址</w:t>
      </w:r>
    </w:p>
    <w:p w14:paraId="214EA0D3" w14:textId="77777777" w:rsidR="00AC312F" w:rsidRPr="00EA0A09" w:rsidRDefault="00AC312F" w:rsidP="00107C07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要签名的数据</w:t>
      </w:r>
    </w:p>
    <w:p w14:paraId="607C85D5" w14:textId="77777777" w:rsidR="00AC312F" w:rsidRPr="00EA0A09" w:rsidRDefault="00AC312F" w:rsidP="00107C07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Function -（可选）回调函数，用于支持异步的方式执行[async]。</w:t>
      </w:r>
    </w:p>
    <w:p w14:paraId="24272BA6" w14:textId="77777777" w:rsidR="00AC312F" w:rsidRPr="00EA0A09" w:rsidRDefault="00AC312F" w:rsidP="000575AB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0DC24F08" w14:textId="77777777" w:rsidR="00AC312F" w:rsidRPr="00EA0A09" w:rsidRDefault="00AC312F" w:rsidP="000575AB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String - 签名后的数据。</w:t>
      </w:r>
    </w:p>
    <w:p w14:paraId="725EA392" w14:textId="77777777" w:rsidR="00AC312F" w:rsidRPr="00EA0A09" w:rsidRDefault="00AC312F" w:rsidP="000575AB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返回的值对应的是ECDSA（Elliptic Curve Digital Signature Algorithm）</w:t>
      </w:r>
      <w:hyperlink r:id="rId9" w:anchor="fn12" w:history="1">
        <w:r w:rsidRPr="00EA0A09">
          <w:rPr>
            <w:rFonts w:ascii="微软雅黑" w:eastAsia="微软雅黑" w:hAnsi="微软雅黑"/>
          </w:rPr>
          <w:t>12</w:t>
        </w:r>
      </w:hyperlink>
      <w:r w:rsidRPr="00EA0A09">
        <w:rPr>
          <w:rFonts w:ascii="微软雅黑" w:eastAsia="微软雅黑" w:hAnsi="微软雅黑"/>
        </w:rPr>
        <w:t>签名后的字符串。</w:t>
      </w:r>
    </w:p>
    <w:p w14:paraId="33B604B0" w14:textId="77777777" w:rsidR="00AC312F" w:rsidRPr="00EA0A09" w:rsidRDefault="00AC312F" w:rsidP="000575AB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r = signature[0:64]</w:t>
      </w:r>
    </w:p>
    <w:p w14:paraId="68DE9619" w14:textId="77777777" w:rsidR="00AC312F" w:rsidRPr="00EA0A09" w:rsidRDefault="00AC312F" w:rsidP="000575AB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s = signature[64:128]</w:t>
      </w:r>
    </w:p>
    <w:p w14:paraId="3E3125D5" w14:textId="77777777" w:rsidR="00AC312F" w:rsidRPr="00EA0A09" w:rsidRDefault="00AC312F" w:rsidP="000575AB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v = signature[128:130]</w:t>
      </w:r>
    </w:p>
    <w:p w14:paraId="7E8533AB" w14:textId="77777777" w:rsidR="00AC312F" w:rsidRPr="00EA0A09" w:rsidRDefault="00AC312F" w:rsidP="000575AB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需要注意的是，如果你使用ecrecover，这里的v值是00或01，所以如果你想使用他们，你需要把这里的v值转成整数，再加上27。最终你要用的值将是27或28</w:t>
      </w:r>
      <w:hyperlink r:id="rId10" w:anchor="fn13" w:history="1">
        <w:r w:rsidRPr="00EA0A09">
          <w:rPr>
            <w:rFonts w:ascii="微软雅黑" w:eastAsia="微软雅黑" w:hAnsi="微软雅黑"/>
          </w:rPr>
          <w:t>13</w:t>
        </w:r>
      </w:hyperlink>
      <w:r w:rsidRPr="00EA0A09">
        <w:rPr>
          <w:rFonts w:ascii="微软雅黑" w:eastAsia="微软雅黑" w:hAnsi="微软雅黑"/>
        </w:rPr>
        <w:t>。</w:t>
      </w:r>
    </w:p>
    <w:p w14:paraId="571C1869" w14:textId="77777777" w:rsidR="00AC312F" w:rsidRPr="00EA0A09" w:rsidRDefault="00AC312F" w:rsidP="000575AB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lastRenderedPageBreak/>
        <w:t>示例：</w:t>
      </w:r>
    </w:p>
    <w:p w14:paraId="6BE1668F" w14:textId="2FC4158C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var result =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</w:t>
      </w:r>
      <w:r w:rsidR="007E2B4B"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.sign(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"0x135a7de83802408321b74c322f8558db1679ac20"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,</w:t>
      </w:r>
    </w:p>
    <w:p w14:paraId="412863CD" w14:textId="6C399BDE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"0x9dd2c369a187b4e6b9c402f030e50743e619301ea62aa4c0737d4ef7e10a3d49"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); </w:t>
      </w:r>
      <w:r w:rsidRPr="00EA0A09">
        <w:rPr>
          <w:rFonts w:ascii="微软雅黑" w:eastAsia="微软雅黑" w:hAnsi="微软雅黑" w:cs="Courier New"/>
          <w:color w:val="009926"/>
          <w:sz w:val="20"/>
          <w:szCs w:val="20"/>
          <w:bdr w:val="none" w:sz="0" w:space="0" w:color="auto" w:frame="1"/>
        </w:rPr>
        <w:t>//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second argument </w:t>
      </w: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is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7761A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.sha3(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"xyz"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5898005" w14:textId="77777777" w:rsidR="00AC312F" w:rsidRPr="00EA0A09" w:rsidRDefault="00AC312F" w:rsidP="00AC3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color w:val="0086B3"/>
          <w:sz w:val="20"/>
          <w:szCs w:val="20"/>
          <w:bdr w:val="none" w:sz="0" w:space="0" w:color="auto" w:frame="1"/>
        </w:rPr>
        <w:t>console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.log(result); </w:t>
      </w:r>
      <w:r w:rsidRPr="00EA0A09">
        <w:rPr>
          <w:rFonts w:ascii="微软雅黑" w:eastAsia="微软雅黑" w:hAnsi="微软雅黑" w:cs="Courier New"/>
          <w:color w:val="009926"/>
          <w:sz w:val="20"/>
          <w:szCs w:val="20"/>
          <w:bdr w:val="none" w:sz="0" w:space="0" w:color="auto" w:frame="1"/>
        </w:rPr>
        <w:t>//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EA0A09">
        <w:rPr>
          <w:rFonts w:ascii="微软雅黑" w:eastAsia="微软雅黑" w:hAnsi="微软雅黑" w:cs="Courier New"/>
          <w:color w:val="DD1144"/>
          <w:sz w:val="20"/>
          <w:szCs w:val="20"/>
          <w:bdr w:val="none" w:sz="0" w:space="0" w:color="auto" w:frame="1"/>
        </w:rPr>
        <w:t>"0x30755ed65396facf86c53e6217c52b4daebe72aa4941d89635409de4c9c7f9466d4e9aaec7977f05e923889b33c0d0dd27d7226b6e6f56ce737465c5cfd04be400"</w:t>
      </w:r>
    </w:p>
    <w:p w14:paraId="40E955AD" w14:textId="7DBB2F94" w:rsidR="00AC312F" w:rsidRPr="00EA0A09" w:rsidRDefault="007761A1" w:rsidP="00E75E92">
      <w:pPr>
        <w:pStyle w:val="20"/>
      </w:pPr>
      <w:r>
        <w:t>aiman</w:t>
      </w:r>
      <w:r w:rsidR="00AC312F" w:rsidRPr="00EA0A09">
        <w:t>.</w:t>
      </w:r>
      <w:r w:rsidR="007E2B4B" w:rsidRPr="00EA0A09">
        <w:t>man</w:t>
      </w:r>
      <w:r w:rsidR="00AC312F" w:rsidRPr="00EA0A09">
        <w:t>.estimateGas</w:t>
      </w:r>
    </w:p>
    <w:p w14:paraId="5288B326" w14:textId="29668672" w:rsidR="00AC312F" w:rsidRPr="00EA0A09" w:rsidRDefault="007761A1" w:rsidP="00441D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aiman</w:t>
      </w:r>
      <w:r w:rsidR="00AC312F"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="00AC312F" w:rsidRPr="00EA0A09">
        <w:rPr>
          <w:rFonts w:ascii="微软雅黑" w:eastAsia="微软雅黑" w:hAnsi="微软雅黑"/>
        </w:rPr>
        <w:t>.estimateGas(callObject [, callback])</w:t>
      </w:r>
    </w:p>
    <w:p w14:paraId="614DA8D2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在节点的VM节点中执行一个消息调用，或交易。但是不会合入区块链中。返回使用的gas量。</w:t>
      </w:r>
    </w:p>
    <w:p w14:paraId="2485F110" w14:textId="12BDF9B6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参同</w:t>
      </w:r>
      <w:r w:rsidR="007761A1">
        <w:rPr>
          <w:rFonts w:ascii="微软雅黑" w:eastAsia="微软雅黑" w:hAnsi="微软雅黑"/>
        </w:rPr>
        <w:t>aiman</w:t>
      </w:r>
      <w:r w:rsidRPr="00EA0A09">
        <w:rPr>
          <w:rFonts w:ascii="微软雅黑" w:eastAsia="微软雅黑" w:hAnsi="微软雅黑"/>
        </w:rPr>
        <w:t>.</w:t>
      </w:r>
      <w:r w:rsidR="007E2B4B" w:rsidRPr="00EA0A09">
        <w:rPr>
          <w:rFonts w:ascii="微软雅黑" w:eastAsia="微软雅黑" w:hAnsi="微软雅黑"/>
        </w:rPr>
        <w:t>man</w:t>
      </w:r>
      <w:r w:rsidRPr="00EA0A09">
        <w:rPr>
          <w:rFonts w:ascii="微软雅黑" w:eastAsia="微软雅黑" w:hAnsi="微软雅黑"/>
        </w:rPr>
        <w:t>.sendTransaction，所有的属性都是可选的。</w:t>
      </w:r>
    </w:p>
    <w:p w14:paraId="417DBCEB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返回值：</w:t>
      </w:r>
    </w:p>
    <w:p w14:paraId="0FC54F80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Number - 模拟的call/transcation花费的gas。</w:t>
      </w:r>
    </w:p>
    <w:p w14:paraId="1F87A9F5" w14:textId="77777777" w:rsidR="00AC312F" w:rsidRPr="00EA0A09" w:rsidRDefault="00AC312F" w:rsidP="00441DB4">
      <w:pPr>
        <w:rPr>
          <w:rFonts w:ascii="微软雅黑" w:eastAsia="微软雅黑" w:hAnsi="微软雅黑"/>
        </w:rPr>
      </w:pPr>
      <w:r w:rsidRPr="00EA0A09">
        <w:rPr>
          <w:rFonts w:ascii="微软雅黑" w:eastAsia="微软雅黑" w:hAnsi="微软雅黑"/>
        </w:rPr>
        <w:t>示例：</w:t>
      </w:r>
    </w:p>
    <w:p w14:paraId="1DB3E764" w14:textId="2AA6CB2C" w:rsidR="00154307" w:rsidRDefault="00AC312F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EA0A09">
        <w:rPr>
          <w:rFonts w:ascii="微软雅黑" w:eastAsia="微软雅黑" w:hAnsi="微软雅黑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EA0A09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4FD5033C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var r = aiman.man.estimateGas({currency:"MAN"});</w:t>
      </w:r>
    </w:p>
    <w:p w14:paraId="39EA0424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console.log(r);</w:t>
      </w:r>
    </w:p>
    <w:p w14:paraId="61ADAFC5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aiman.man.estimateGas({ from: "MAN.3Hr2UCai2qz5FftusnJpn6dvrQGua",</w:t>
      </w:r>
    </w:p>
    <w:p w14:paraId="5F3CF879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to: "MAN.3Hr2UCai2qz5FftusnJpn6dvrQGua",</w:t>
      </w:r>
    </w:p>
    <w:p w14:paraId="411526FA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gas: "0x76c0a",</w:t>
      </w:r>
    </w:p>
    <w:p w14:paraId="638529AC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gasPrice: "0x9184e72a000",</w:t>
      </w:r>
    </w:p>
    <w:p w14:paraId="069C980F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value: "0xe",</w:t>
      </w:r>
    </w:p>
    <w:p w14:paraId="4082327E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nonce:"0x1000000000000f",</w:t>
      </w:r>
    </w:p>
    <w:p w14:paraId="5DD7EAB5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extraTo: [],</w:t>
      </w:r>
    </w:p>
    <w:p w14:paraId="3F5400EA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data: "0x",</w:t>
      </w:r>
    </w:p>
    <w:p w14:paraId="14B3DEB6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currency:"MAN"</w:t>
      </w:r>
    </w:p>
    <w:p w14:paraId="5373AD74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7D223F8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,function (err,res){</w:t>
      </w:r>
    </w:p>
    <w:p w14:paraId="73BA98FD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if (!err) {</w:t>
      </w:r>
    </w:p>
    <w:p w14:paraId="588C0F14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console.log(res);</w:t>
      </w:r>
    </w:p>
    <w:p w14:paraId="102B6522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lastRenderedPageBreak/>
        <w:t>} else {</w:t>
      </w:r>
    </w:p>
    <w:p w14:paraId="6BD38E49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console.log(err);</w:t>
      </w:r>
    </w:p>
    <w:p w14:paraId="2E06648E" w14:textId="77777777" w:rsidR="008B6BB1" w:rsidRP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BCD176C" w14:textId="464C73ED" w:rsidR="008B6BB1" w:rsidRDefault="008B6BB1" w:rsidP="008B6B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</w:pPr>
      <w:r w:rsidRPr="008B6BB1">
        <w:rPr>
          <w:rFonts w:ascii="微软雅黑" w:eastAsia="微软雅黑" w:hAnsi="微软雅黑" w:cs="Courier New"/>
          <w:color w:val="333333"/>
          <w:sz w:val="20"/>
          <w:szCs w:val="20"/>
          <w:bdr w:val="none" w:sz="0" w:space="0" w:color="auto" w:frame="1"/>
        </w:rPr>
        <w:t>});</w:t>
      </w:r>
    </w:p>
    <w:p w14:paraId="524CBDF5" w14:textId="31AF80C7" w:rsidR="00DD4EFD" w:rsidRDefault="00DD4EFD" w:rsidP="00E75E92">
      <w:pPr>
        <w:pStyle w:val="20"/>
      </w:pPr>
      <w:r>
        <w:rPr>
          <w:rFonts w:hint="eastAsia"/>
        </w:rPr>
        <w:t>aiman</w:t>
      </w:r>
      <w:r>
        <w:t>.man.getDepositByAddr</w:t>
      </w:r>
    </w:p>
    <w:p w14:paraId="652039C4" w14:textId="77777777" w:rsidR="00DD4EFD" w:rsidRDefault="00DD4EFD" w:rsidP="00DD4EFD">
      <w:r>
        <w:rPr>
          <w:rFonts w:hint="eastAsia"/>
        </w:rPr>
        <w:t>返回指定账户的抵押信息</w:t>
      </w:r>
    </w:p>
    <w:p w14:paraId="34EC1129" w14:textId="3E7323C3" w:rsidR="00DD4EFD" w:rsidRPr="00DD4EFD" w:rsidRDefault="00DD4EFD" w:rsidP="00DD4EFD">
      <w:r w:rsidRPr="00DD4EFD">
        <w:t>aiman.man.getDepositByAddr("MAN.4DnD4CZ1LNiHeb9SZNrn6XQfuETPC","latest")</w:t>
      </w:r>
    </w:p>
    <w:p w14:paraId="20550546" w14:textId="77777777" w:rsidR="00DD4EFD" w:rsidRDefault="00DD4EFD" w:rsidP="00DD4EFD">
      <w:pPr>
        <w:pStyle w:val="30"/>
        <w:shd w:val="clear" w:color="auto" w:fill="FFFFFF"/>
        <w:spacing w:before="300" w:after="150"/>
      </w:pPr>
      <w:r>
        <w:rPr>
          <w:rFonts w:hint="eastAsia"/>
        </w:rPr>
        <w:t>参数</w:t>
      </w:r>
    </w:p>
    <w:p w14:paraId="78B80593" w14:textId="77777777" w:rsidR="00DD4EFD" w:rsidRDefault="00DD4EFD" w:rsidP="00107C0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>
        <w:rPr>
          <w:rFonts w:ascii="Arial" w:eastAsia="宋体" w:hAnsi="Arial" w:cs="Arial"/>
          <w:color w:val="333333"/>
          <w:sz w:val="23"/>
          <w:szCs w:val="23"/>
        </w:rPr>
        <w:t xml:space="preserve">String – </w:t>
      </w:r>
      <w:r>
        <w:rPr>
          <w:rFonts w:ascii="Arial" w:eastAsia="宋体" w:hAnsi="Arial" w:cs="Arial" w:hint="eastAsia"/>
          <w:color w:val="333333"/>
          <w:sz w:val="23"/>
          <w:szCs w:val="23"/>
        </w:rPr>
        <w:t>字符串，</w:t>
      </w:r>
      <w:r>
        <w:rPr>
          <w:rFonts w:ascii="Arial" w:eastAsia="宋体" w:hAnsi="Arial" w:cs="Arial" w:hint="eastAsia"/>
          <w:color w:val="333333"/>
          <w:sz w:val="23"/>
          <w:szCs w:val="23"/>
        </w:rPr>
        <w:t>MAN</w:t>
      </w:r>
      <w:r>
        <w:rPr>
          <w:rFonts w:ascii="Arial" w:eastAsia="宋体" w:hAnsi="Arial" w:cs="Arial" w:hint="eastAsia"/>
          <w:color w:val="333333"/>
          <w:sz w:val="23"/>
          <w:szCs w:val="23"/>
        </w:rPr>
        <w:t>地址</w:t>
      </w:r>
    </w:p>
    <w:p w14:paraId="46BACC9E" w14:textId="0A07D8E0" w:rsidR="00DD4EFD" w:rsidRPr="00665E4F" w:rsidRDefault="00DD4EFD" w:rsidP="00107C0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 w:rsidRPr="0063521D"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QUANTITY|TAG</w:t>
      </w:r>
      <w:r w:rsidRPr="0063521D">
        <w:rPr>
          <w:rFonts w:ascii="Arial" w:eastAsia="宋体" w:hAnsi="Arial" w:cs="Arial"/>
          <w:color w:val="333333"/>
          <w:sz w:val="23"/>
          <w:szCs w:val="23"/>
        </w:rPr>
        <w:t xml:space="preserve"> - </w:t>
      </w:r>
      <w:r w:rsidRPr="0063521D">
        <w:rPr>
          <w:rFonts w:ascii="Arial" w:eastAsia="宋体" w:hAnsi="Arial" w:cs="Arial"/>
          <w:color w:val="333333"/>
          <w:sz w:val="23"/>
          <w:szCs w:val="23"/>
        </w:rPr>
        <w:t>整数块编号，或字符串</w:t>
      </w:r>
      <w:r w:rsidRPr="0063521D">
        <w:rPr>
          <w:rFonts w:ascii="Arial" w:eastAsia="宋体" w:hAnsi="Arial" w:cs="Arial"/>
          <w:color w:val="333333"/>
          <w:sz w:val="23"/>
          <w:szCs w:val="23"/>
        </w:rPr>
        <w:t>"latest"</w:t>
      </w:r>
      <w:r w:rsidRPr="0063521D">
        <w:rPr>
          <w:rFonts w:ascii="Arial" w:eastAsia="宋体" w:hAnsi="Arial" w:cs="Arial"/>
          <w:color w:val="333333"/>
          <w:sz w:val="23"/>
          <w:szCs w:val="23"/>
        </w:rPr>
        <w:t>、</w:t>
      </w:r>
      <w:r w:rsidRPr="0063521D">
        <w:rPr>
          <w:rFonts w:ascii="Arial" w:eastAsia="宋体" w:hAnsi="Arial" w:cs="Arial"/>
          <w:color w:val="333333"/>
          <w:sz w:val="23"/>
          <w:szCs w:val="23"/>
        </w:rPr>
        <w:t>"earliest"</w:t>
      </w:r>
    </w:p>
    <w:p w14:paraId="074898C0" w14:textId="77777777" w:rsidR="00DD4EFD" w:rsidRDefault="00DD4EFD" w:rsidP="00DD4EFD">
      <w:pPr>
        <w:pStyle w:val="30"/>
        <w:shd w:val="clear" w:color="auto" w:fill="FFFFFF"/>
        <w:spacing w:before="300" w:after="150"/>
      </w:pPr>
      <w:r>
        <w:rPr>
          <w:rFonts w:hint="eastAsia"/>
        </w:rPr>
        <w:t>返回值</w:t>
      </w:r>
    </w:p>
    <w:p w14:paraId="15D330EC" w14:textId="77777777" w:rsidR="00396D20" w:rsidRDefault="00396D20" w:rsidP="00396D2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OBJECT</w:t>
      </w:r>
      <w:r w:rsidRPr="0063521D">
        <w:rPr>
          <w:rFonts w:ascii="Arial" w:eastAsia="宋体" w:hAnsi="Arial" w:cs="Arial"/>
          <w:color w:val="333333"/>
          <w:sz w:val="23"/>
          <w:szCs w:val="23"/>
        </w:rPr>
        <w:t> </w:t>
      </w:r>
      <w:r>
        <w:rPr>
          <w:rFonts w:ascii="Arial" w:eastAsia="宋体" w:hAnsi="Arial" w:cs="Arial"/>
          <w:color w:val="333333"/>
          <w:sz w:val="23"/>
          <w:szCs w:val="23"/>
        </w:rPr>
        <w:t>–</w:t>
      </w:r>
      <w:r>
        <w:rPr>
          <w:rFonts w:ascii="Arial" w:eastAsia="宋体" w:hAnsi="Arial" w:cs="Arial" w:hint="eastAsia"/>
          <w:color w:val="333333"/>
          <w:sz w:val="23"/>
          <w:szCs w:val="23"/>
        </w:rPr>
        <w:t>抵押账户信息，信息结构如下：</w:t>
      </w:r>
    </w:p>
    <w:p w14:paraId="62087D16" w14:textId="77777777" w:rsidR="00396D20" w:rsidRDefault="00396D20" w:rsidP="00396D20">
      <w:pPr>
        <w:shd w:val="clear" w:color="auto" w:fill="FFFFFF"/>
        <w:spacing w:before="100" w:beforeAutospacing="1" w:after="100" w:afterAutospacing="1"/>
        <w:ind w:left="720"/>
        <w:rPr>
          <w:rFonts w:ascii="Arial" w:eastAsia="宋体" w:hAnsi="Arial" w:cs="Arial"/>
          <w:color w:val="333333"/>
          <w:sz w:val="23"/>
          <w:szCs w:val="23"/>
        </w:rPr>
      </w:pPr>
      <w:r w:rsidRPr="009D0EE8">
        <w:rPr>
          <w:rFonts w:ascii="Consolas" w:hAnsi="Consolas"/>
          <w:color w:val="333333"/>
          <w:sz w:val="20"/>
          <w:szCs w:val="20"/>
        </w:rPr>
        <w:t>AddressA0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>
        <w:rPr>
          <w:rFonts w:ascii="Consolas" w:hAnsi="Consolas"/>
          <w:color w:val="333333"/>
          <w:sz w:val="20"/>
          <w:szCs w:val="20"/>
        </w:rPr>
        <w:t>STRING-</w:t>
      </w:r>
      <w:r>
        <w:rPr>
          <w:rFonts w:ascii="Arial" w:eastAsia="宋体" w:hAnsi="Arial" w:cs="Arial" w:hint="eastAsia"/>
          <w:color w:val="333333"/>
          <w:sz w:val="23"/>
          <w:szCs w:val="23"/>
        </w:rPr>
        <w:t>抵押地址</w:t>
      </w:r>
    </w:p>
    <w:p w14:paraId="7AB3AD66" w14:textId="77777777" w:rsidR="00396D20" w:rsidRDefault="00396D20" w:rsidP="00396D20">
      <w:pPr>
        <w:shd w:val="clear" w:color="auto" w:fill="FFFFFF"/>
        <w:spacing w:before="100" w:beforeAutospacing="1" w:after="100" w:afterAutospacing="1"/>
        <w:ind w:left="720"/>
        <w:rPr>
          <w:rFonts w:ascii="Arial" w:eastAsia="宋体" w:hAnsi="Arial" w:cs="Arial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0"/>
          <w:szCs w:val="20"/>
        </w:rPr>
        <w:t>AddressA1:</w:t>
      </w:r>
      <w:r w:rsidRPr="004B0625"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STRING-</w:t>
      </w:r>
      <w:r>
        <w:rPr>
          <w:rFonts w:ascii="Arial" w:eastAsia="宋体" w:hAnsi="Arial" w:cs="Arial" w:hint="eastAsia"/>
          <w:color w:val="333333"/>
          <w:sz w:val="23"/>
          <w:szCs w:val="23"/>
        </w:rPr>
        <w:t>签名地址</w:t>
      </w:r>
    </w:p>
    <w:p w14:paraId="5A101E49" w14:textId="77777777" w:rsidR="00396D20" w:rsidRDefault="00396D20" w:rsidP="00396D20">
      <w:pPr>
        <w:shd w:val="clear" w:color="auto" w:fill="FFFFFF"/>
        <w:spacing w:before="100" w:beforeAutospacing="1" w:after="100" w:afterAutospacing="1"/>
        <w:ind w:left="720"/>
        <w:rPr>
          <w:rFonts w:ascii="Arial" w:eastAsia="宋体" w:hAnsi="Arial" w:cs="Arial"/>
          <w:color w:val="333333"/>
          <w:sz w:val="23"/>
          <w:szCs w:val="23"/>
        </w:rPr>
      </w:pPr>
      <w:r w:rsidRPr="0063521D">
        <w:rPr>
          <w:rFonts w:ascii="Consolas" w:hAnsi="Consolas"/>
          <w:color w:val="333333"/>
          <w:sz w:val="20"/>
          <w:szCs w:val="20"/>
        </w:rPr>
        <w:t>OnlineTime</w:t>
      </w:r>
      <w:r>
        <w:rPr>
          <w:rFonts w:ascii="Consolas" w:hAnsi="Consolas" w:hint="eastAsia"/>
          <w:color w:val="333333"/>
          <w:sz w:val="20"/>
          <w:szCs w:val="20"/>
        </w:rPr>
        <w:t>:</w:t>
      </w:r>
      <w:r w:rsidRPr="004B0625">
        <w:rPr>
          <w:rFonts w:ascii="Consolas" w:hAnsi="Consolas"/>
          <w:color w:val="333333"/>
          <w:sz w:val="20"/>
          <w:szCs w:val="20"/>
        </w:rPr>
        <w:t xml:space="preserve"> QUANTITY</w:t>
      </w:r>
      <w:r>
        <w:rPr>
          <w:rFonts w:ascii="Consolas" w:hAnsi="Consolas"/>
          <w:color w:val="333333"/>
          <w:sz w:val="20"/>
          <w:szCs w:val="20"/>
        </w:rPr>
        <w:t>-</w:t>
      </w:r>
      <w:r>
        <w:rPr>
          <w:rFonts w:ascii="Consolas" w:hAnsi="Consolas" w:hint="eastAsia"/>
          <w:color w:val="333333"/>
          <w:sz w:val="20"/>
          <w:szCs w:val="20"/>
        </w:rPr>
        <w:t>整形，在线时长，按照块高计数</w:t>
      </w:r>
    </w:p>
    <w:p w14:paraId="3766B6A7" w14:textId="77777777" w:rsidR="00396D20" w:rsidRDefault="00396D20" w:rsidP="00396D20">
      <w:pPr>
        <w:shd w:val="clear" w:color="auto" w:fill="FFFFFF"/>
        <w:spacing w:before="100" w:beforeAutospacing="1" w:after="100" w:afterAutospacing="1"/>
        <w:ind w:left="720"/>
        <w:rPr>
          <w:rFonts w:ascii="Arial" w:eastAsia="宋体" w:hAnsi="Arial" w:cs="Arial"/>
          <w:color w:val="333333"/>
          <w:sz w:val="23"/>
          <w:szCs w:val="23"/>
        </w:rPr>
      </w:pPr>
      <w:r w:rsidRPr="0063521D">
        <w:rPr>
          <w:rFonts w:ascii="Consolas" w:hAnsi="Consolas"/>
          <w:color w:val="333333"/>
          <w:sz w:val="20"/>
          <w:szCs w:val="20"/>
        </w:rPr>
        <w:t>Role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 w:rsidRPr="004B0625">
        <w:rPr>
          <w:rFonts w:ascii="Consolas" w:hAnsi="Consolas"/>
          <w:color w:val="333333"/>
          <w:sz w:val="20"/>
          <w:szCs w:val="20"/>
        </w:rPr>
        <w:t>QUANTITY</w:t>
      </w:r>
      <w:r>
        <w:rPr>
          <w:rFonts w:ascii="Consolas" w:hAnsi="Consolas" w:hint="eastAsia"/>
          <w:color w:val="333333"/>
          <w:sz w:val="20"/>
          <w:szCs w:val="20"/>
        </w:rPr>
        <w:t>-</w:t>
      </w:r>
      <w:r>
        <w:rPr>
          <w:rFonts w:ascii="Arial" w:eastAsia="宋体" w:hAnsi="Arial" w:cs="Arial" w:hint="eastAsia"/>
          <w:color w:val="333333"/>
          <w:sz w:val="23"/>
          <w:szCs w:val="23"/>
        </w:rPr>
        <w:t>参选身份</w:t>
      </w:r>
      <w:r>
        <w:rPr>
          <w:rFonts w:ascii="Arial" w:eastAsia="宋体" w:hAnsi="Arial" w:cs="Arial" w:hint="eastAsia"/>
          <w:color w:val="333333"/>
          <w:sz w:val="23"/>
          <w:szCs w:val="23"/>
        </w:rPr>
        <w:t>,</w:t>
      </w:r>
      <w:r>
        <w:rPr>
          <w:rFonts w:ascii="Arial" w:eastAsia="宋体" w:hAnsi="Arial" w:cs="Arial"/>
          <w:color w:val="333333"/>
          <w:sz w:val="23"/>
          <w:szCs w:val="23"/>
        </w:rPr>
        <w:t xml:space="preserve"> 128:</w:t>
      </w:r>
      <w:r>
        <w:rPr>
          <w:rFonts w:ascii="Arial" w:eastAsia="宋体" w:hAnsi="Arial" w:cs="Arial" w:hint="eastAsia"/>
          <w:color w:val="333333"/>
          <w:sz w:val="23"/>
          <w:szCs w:val="23"/>
        </w:rPr>
        <w:t>验证者；</w:t>
      </w:r>
      <w:r>
        <w:rPr>
          <w:rFonts w:ascii="Arial" w:eastAsia="宋体" w:hAnsi="Arial" w:cs="Arial" w:hint="eastAsia"/>
          <w:color w:val="333333"/>
          <w:sz w:val="23"/>
          <w:szCs w:val="23"/>
        </w:rPr>
        <w:t>16</w:t>
      </w:r>
      <w:r>
        <w:rPr>
          <w:rFonts w:ascii="Arial" w:eastAsia="宋体" w:hAnsi="Arial" w:cs="Arial" w:hint="eastAsia"/>
          <w:color w:val="333333"/>
          <w:sz w:val="23"/>
          <w:szCs w:val="23"/>
        </w:rPr>
        <w:t>：矿工</w:t>
      </w:r>
    </w:p>
    <w:p w14:paraId="7A7A003A" w14:textId="77777777" w:rsidR="00396D20" w:rsidRDefault="00396D20" w:rsidP="00396D20">
      <w:pPr>
        <w:shd w:val="clear" w:color="auto" w:fill="FFFFFF"/>
        <w:spacing w:before="100" w:beforeAutospacing="1" w:after="100" w:afterAutospacing="1"/>
        <w:ind w:left="720"/>
        <w:rPr>
          <w:rFonts w:ascii="Consolas" w:hAnsi="Consolas"/>
          <w:color w:val="333333"/>
          <w:sz w:val="20"/>
          <w:szCs w:val="20"/>
        </w:rPr>
      </w:pPr>
      <w:r w:rsidRPr="009D0EE8">
        <w:rPr>
          <w:rFonts w:ascii="Consolas" w:hAnsi="Consolas"/>
          <w:color w:val="333333"/>
          <w:sz w:val="20"/>
          <w:szCs w:val="20"/>
        </w:rPr>
        <w:t>PositionNonce</w:t>
      </w:r>
      <w:r>
        <w:rPr>
          <w:rFonts w:ascii="Arial" w:eastAsia="宋体" w:hAnsi="Arial" w:cs="Arial"/>
          <w:color w:val="333333"/>
          <w:sz w:val="23"/>
          <w:szCs w:val="23"/>
        </w:rPr>
        <w:t xml:space="preserve">: </w:t>
      </w:r>
      <w:r w:rsidRPr="004B0625">
        <w:rPr>
          <w:rFonts w:ascii="Consolas" w:hAnsi="Consolas"/>
          <w:color w:val="333333"/>
          <w:sz w:val="20"/>
          <w:szCs w:val="20"/>
        </w:rPr>
        <w:t>QUANTITY</w:t>
      </w:r>
      <w:r>
        <w:rPr>
          <w:rFonts w:ascii="Consolas" w:hAnsi="Consolas"/>
          <w:color w:val="333333"/>
          <w:sz w:val="20"/>
          <w:szCs w:val="20"/>
        </w:rPr>
        <w:t>-</w:t>
      </w:r>
      <w:r>
        <w:rPr>
          <w:rFonts w:ascii="Consolas" w:hAnsi="Consolas" w:hint="eastAsia"/>
          <w:color w:val="333333"/>
          <w:sz w:val="20"/>
          <w:szCs w:val="20"/>
        </w:rPr>
        <w:t>整形，仓位</w:t>
      </w:r>
      <w:r>
        <w:rPr>
          <w:rFonts w:ascii="Consolas" w:hAnsi="Consolas" w:hint="eastAsia"/>
          <w:color w:val="333333"/>
          <w:sz w:val="20"/>
          <w:szCs w:val="20"/>
        </w:rPr>
        <w:t>n</w:t>
      </w:r>
      <w:r>
        <w:rPr>
          <w:rFonts w:ascii="Consolas" w:hAnsi="Consolas"/>
          <w:color w:val="333333"/>
          <w:sz w:val="20"/>
          <w:szCs w:val="20"/>
        </w:rPr>
        <w:t>once</w:t>
      </w:r>
      <w:r>
        <w:rPr>
          <w:rFonts w:ascii="Consolas" w:hAnsi="Consolas" w:hint="eastAsia"/>
          <w:color w:val="333333"/>
          <w:sz w:val="20"/>
          <w:szCs w:val="20"/>
        </w:rPr>
        <w:t>值</w:t>
      </w:r>
    </w:p>
    <w:p w14:paraId="3567AFED" w14:textId="77777777" w:rsidR="00396D20" w:rsidRDefault="00396D20" w:rsidP="00396D20">
      <w:pPr>
        <w:shd w:val="clear" w:color="auto" w:fill="FFFFFF"/>
        <w:spacing w:before="100" w:beforeAutospacing="1" w:after="100" w:afterAutospacing="1"/>
        <w:ind w:left="720"/>
        <w:rPr>
          <w:rFonts w:ascii="Consolas" w:hAnsi="Consolas"/>
          <w:color w:val="333333"/>
          <w:sz w:val="20"/>
          <w:szCs w:val="20"/>
        </w:rPr>
      </w:pPr>
      <w:r w:rsidRPr="009D0EE8">
        <w:rPr>
          <w:rFonts w:ascii="Consolas" w:hAnsi="Consolas"/>
          <w:color w:val="333333"/>
          <w:sz w:val="20"/>
          <w:szCs w:val="20"/>
        </w:rPr>
        <w:t>Dpstmsg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>
        <w:rPr>
          <w:rFonts w:ascii="Consolas" w:hAnsi="Consolas" w:hint="eastAsia"/>
          <w:color w:val="333333"/>
          <w:sz w:val="20"/>
          <w:szCs w:val="20"/>
        </w:rPr>
        <w:t>OBJECT-</w:t>
      </w:r>
      <w:r>
        <w:rPr>
          <w:rFonts w:ascii="Consolas" w:hAnsi="Consolas" w:hint="eastAsia"/>
          <w:color w:val="333333"/>
          <w:sz w:val="20"/>
          <w:szCs w:val="20"/>
        </w:rPr>
        <w:t>抵押仓位信息列表，抵押仓位信息结构如下：</w:t>
      </w:r>
    </w:p>
    <w:p w14:paraId="65D4DE81" w14:textId="77777777" w:rsidR="00396D20" w:rsidRDefault="00396D20" w:rsidP="00396D20">
      <w:pPr>
        <w:pStyle w:val="HTML0"/>
        <w:shd w:val="clear" w:color="auto" w:fill="FFFFFF"/>
        <w:ind w:firstLineChars="400" w:firstLine="800"/>
        <w:rPr>
          <w:rFonts w:ascii="Consolas" w:hAnsi="Consolas" w:cstheme="minorBidi"/>
          <w:color w:val="333333"/>
          <w:kern w:val="2"/>
        </w:rPr>
      </w:pPr>
      <w:r w:rsidRPr="009D0EE8">
        <w:rPr>
          <w:rFonts w:ascii="Consolas" w:hAnsi="Consolas"/>
          <w:color w:val="333333"/>
        </w:rPr>
        <w:t>DepositType</w:t>
      </w:r>
      <w:r>
        <w:rPr>
          <w:rFonts w:ascii="Consolas" w:hAnsi="Consolas" w:hint="eastAsia"/>
          <w:color w:val="333333"/>
        </w:rPr>
        <w:t>：</w:t>
      </w:r>
      <w:r w:rsidRPr="004B0625">
        <w:rPr>
          <w:rFonts w:ascii="Consolas" w:hAnsi="Consolas"/>
          <w:color w:val="333333"/>
        </w:rPr>
        <w:t>QUANTITY</w:t>
      </w:r>
      <w:r>
        <w:rPr>
          <w:rFonts w:ascii="Consolas" w:hAnsi="Consolas"/>
          <w:color w:val="333333"/>
        </w:rPr>
        <w:t>-</w:t>
      </w:r>
      <w:r>
        <w:rPr>
          <w:rFonts w:ascii="Consolas" w:hAnsi="Consolas" w:hint="eastAsia"/>
          <w:color w:val="333333"/>
        </w:rPr>
        <w:t>整形</w:t>
      </w:r>
      <w:r w:rsidRPr="009D0EE8">
        <w:rPr>
          <w:rFonts w:ascii="Consolas" w:hAnsi="Consolas" w:cstheme="minorBidi" w:hint="eastAsia"/>
          <w:color w:val="333333"/>
          <w:kern w:val="2"/>
        </w:rPr>
        <w:t>，</w:t>
      </w:r>
      <w:r w:rsidRPr="009D0EE8">
        <w:rPr>
          <w:rFonts w:ascii="Consolas" w:hAnsi="Consolas" w:cstheme="minorBidi" w:hint="eastAsia"/>
          <w:color w:val="333333"/>
          <w:kern w:val="2"/>
        </w:rPr>
        <w:t>//0-</w:t>
      </w:r>
      <w:r w:rsidRPr="009D0EE8">
        <w:rPr>
          <w:rFonts w:ascii="Consolas" w:hAnsi="Consolas" w:cstheme="minorBidi" w:hint="eastAsia"/>
          <w:color w:val="333333"/>
          <w:kern w:val="2"/>
        </w:rPr>
        <w:t>活期</w:t>
      </w:r>
      <w:r w:rsidRPr="009D0EE8">
        <w:rPr>
          <w:rFonts w:ascii="Consolas" w:hAnsi="Consolas" w:cstheme="minorBidi" w:hint="eastAsia"/>
          <w:color w:val="333333"/>
          <w:kern w:val="2"/>
        </w:rPr>
        <w:t>,1-</w:t>
      </w:r>
      <w:r w:rsidRPr="009D0EE8">
        <w:rPr>
          <w:rFonts w:ascii="Consolas" w:hAnsi="Consolas" w:cstheme="minorBidi" w:hint="eastAsia"/>
          <w:color w:val="333333"/>
          <w:kern w:val="2"/>
        </w:rPr>
        <w:t>定期</w:t>
      </w:r>
      <w:r w:rsidRPr="009D0EE8">
        <w:rPr>
          <w:rFonts w:ascii="Consolas" w:hAnsi="Consolas" w:cstheme="minorBidi" w:hint="eastAsia"/>
          <w:color w:val="333333"/>
          <w:kern w:val="2"/>
        </w:rPr>
        <w:t>1</w:t>
      </w:r>
      <w:r w:rsidRPr="009D0EE8">
        <w:rPr>
          <w:rFonts w:ascii="Consolas" w:hAnsi="Consolas" w:cstheme="minorBidi" w:hint="eastAsia"/>
          <w:color w:val="333333"/>
          <w:kern w:val="2"/>
        </w:rPr>
        <w:t>个月</w:t>
      </w:r>
      <w:r w:rsidRPr="009D0EE8">
        <w:rPr>
          <w:rFonts w:ascii="Consolas" w:hAnsi="Consolas" w:cstheme="minorBidi" w:hint="eastAsia"/>
          <w:color w:val="333333"/>
          <w:kern w:val="2"/>
        </w:rPr>
        <w:t>,3-</w:t>
      </w:r>
      <w:r w:rsidRPr="009D0EE8">
        <w:rPr>
          <w:rFonts w:ascii="Consolas" w:hAnsi="Consolas" w:cstheme="minorBidi" w:hint="eastAsia"/>
          <w:color w:val="333333"/>
          <w:kern w:val="2"/>
        </w:rPr>
        <w:t>定期</w:t>
      </w:r>
      <w:r w:rsidRPr="009D0EE8">
        <w:rPr>
          <w:rFonts w:ascii="Consolas" w:hAnsi="Consolas" w:cstheme="minorBidi" w:hint="eastAsia"/>
          <w:color w:val="333333"/>
          <w:kern w:val="2"/>
        </w:rPr>
        <w:t>3</w:t>
      </w:r>
      <w:r w:rsidRPr="009D0EE8">
        <w:rPr>
          <w:rFonts w:ascii="Consolas" w:hAnsi="Consolas" w:cstheme="minorBidi" w:hint="eastAsia"/>
          <w:color w:val="333333"/>
          <w:kern w:val="2"/>
        </w:rPr>
        <w:t>个月</w:t>
      </w:r>
      <w:r w:rsidRPr="009D0EE8">
        <w:rPr>
          <w:rFonts w:ascii="Consolas" w:hAnsi="Consolas" w:cstheme="minorBidi" w:hint="eastAsia"/>
          <w:color w:val="333333"/>
          <w:kern w:val="2"/>
        </w:rPr>
        <w:t>,6-</w:t>
      </w:r>
      <w:r w:rsidRPr="009D0EE8">
        <w:rPr>
          <w:rFonts w:ascii="Consolas" w:hAnsi="Consolas" w:cstheme="minorBidi" w:hint="eastAsia"/>
          <w:color w:val="333333"/>
          <w:kern w:val="2"/>
        </w:rPr>
        <w:t>定期</w:t>
      </w:r>
      <w:r w:rsidRPr="009D0EE8">
        <w:rPr>
          <w:rFonts w:ascii="Consolas" w:hAnsi="Consolas" w:cstheme="minorBidi" w:hint="eastAsia"/>
          <w:color w:val="333333"/>
          <w:kern w:val="2"/>
        </w:rPr>
        <w:t>6</w:t>
      </w:r>
      <w:r w:rsidRPr="009D0EE8">
        <w:rPr>
          <w:rFonts w:ascii="Consolas" w:hAnsi="Consolas" w:cstheme="minorBidi" w:hint="eastAsia"/>
          <w:color w:val="333333"/>
          <w:kern w:val="2"/>
        </w:rPr>
        <w:t>个月</w:t>
      </w:r>
    </w:p>
    <w:p w14:paraId="3268D8AD" w14:textId="77777777" w:rsidR="00396D20" w:rsidRDefault="00396D20" w:rsidP="00396D20">
      <w:pPr>
        <w:pStyle w:val="HTML0"/>
        <w:shd w:val="clear" w:color="auto" w:fill="FFFFFF"/>
        <w:ind w:firstLineChars="400" w:firstLine="800"/>
        <w:rPr>
          <w:rFonts w:ascii="Consolas" w:hAnsi="Consolas"/>
          <w:color w:val="333333"/>
        </w:rPr>
      </w:pPr>
      <w:r w:rsidRPr="009D0EE8">
        <w:rPr>
          <w:rFonts w:ascii="Consolas" w:hAnsi="Consolas"/>
          <w:color w:val="333333"/>
        </w:rPr>
        <w:t>DepositAmount</w:t>
      </w:r>
      <w:r>
        <w:rPr>
          <w:rFonts w:ascii="Consolas" w:hAnsi="Consolas" w:hint="eastAsia"/>
          <w:color w:val="333333"/>
        </w:rPr>
        <w:t>：</w:t>
      </w:r>
      <w:r w:rsidRPr="004B0625">
        <w:rPr>
          <w:rFonts w:ascii="Consolas" w:hAnsi="Consolas"/>
          <w:color w:val="333333"/>
        </w:rPr>
        <w:t>QUANTITY</w:t>
      </w:r>
      <w:r>
        <w:rPr>
          <w:rFonts w:ascii="Consolas" w:hAnsi="Consolas"/>
          <w:color w:val="333333"/>
        </w:rPr>
        <w:t>-</w:t>
      </w:r>
      <w:r>
        <w:rPr>
          <w:rFonts w:ascii="Consolas" w:hAnsi="Consolas" w:hint="eastAsia"/>
          <w:color w:val="333333"/>
        </w:rPr>
        <w:t>整形，以韦为单位的抵押值</w:t>
      </w:r>
    </w:p>
    <w:p w14:paraId="7B4D2834" w14:textId="77777777" w:rsidR="00396D20" w:rsidRDefault="00396D20" w:rsidP="00396D20">
      <w:pPr>
        <w:pStyle w:val="HTML0"/>
        <w:shd w:val="clear" w:color="auto" w:fill="FFFFFF"/>
        <w:ind w:firstLineChars="400" w:firstLine="800"/>
        <w:rPr>
          <w:rFonts w:ascii="Consolas" w:hAnsi="Consolas"/>
          <w:color w:val="333333"/>
        </w:rPr>
      </w:pPr>
      <w:r w:rsidRPr="009D0EE8">
        <w:rPr>
          <w:rFonts w:ascii="Consolas" w:hAnsi="Consolas" w:cstheme="minorBidi"/>
          <w:color w:val="333333"/>
          <w:kern w:val="2"/>
        </w:rPr>
        <w:t>Interest</w:t>
      </w:r>
      <w:r>
        <w:rPr>
          <w:rFonts w:ascii="Consolas" w:hAnsi="Consolas" w:hint="eastAsia"/>
          <w:color w:val="333333"/>
        </w:rPr>
        <w:t>：</w:t>
      </w:r>
      <w:r w:rsidRPr="004B0625">
        <w:rPr>
          <w:rFonts w:ascii="Consolas" w:hAnsi="Consolas"/>
          <w:color w:val="333333"/>
        </w:rPr>
        <w:t>QUANTITY</w:t>
      </w:r>
      <w:r>
        <w:rPr>
          <w:rFonts w:ascii="Consolas" w:hAnsi="Consolas"/>
          <w:color w:val="333333"/>
        </w:rPr>
        <w:t>-</w:t>
      </w:r>
      <w:r>
        <w:rPr>
          <w:rFonts w:ascii="Consolas" w:hAnsi="Consolas" w:hint="eastAsia"/>
          <w:color w:val="333333"/>
        </w:rPr>
        <w:t>整形，以韦为单位的利息值</w:t>
      </w:r>
    </w:p>
    <w:p w14:paraId="5A0C5E68" w14:textId="77777777" w:rsidR="00396D20" w:rsidRPr="009D0EE8" w:rsidRDefault="00396D20" w:rsidP="00396D20">
      <w:pPr>
        <w:pStyle w:val="HTML0"/>
        <w:shd w:val="clear" w:color="auto" w:fill="FFFFFF"/>
        <w:ind w:firstLineChars="400" w:firstLine="800"/>
        <w:rPr>
          <w:rFonts w:ascii="Consolas" w:hAnsi="Consolas" w:cstheme="minorBidi"/>
          <w:color w:val="333333"/>
          <w:kern w:val="2"/>
        </w:rPr>
      </w:pPr>
      <w:r w:rsidRPr="009D0EE8">
        <w:rPr>
          <w:rFonts w:ascii="Consolas" w:hAnsi="Consolas" w:cstheme="minorBidi"/>
          <w:color w:val="333333"/>
          <w:kern w:val="2"/>
        </w:rPr>
        <w:t>Slash</w:t>
      </w:r>
      <w:r>
        <w:rPr>
          <w:rFonts w:ascii="Consolas" w:hAnsi="Consolas" w:hint="eastAsia"/>
          <w:color w:val="333333"/>
        </w:rPr>
        <w:t>：</w:t>
      </w:r>
      <w:r w:rsidRPr="004B0625">
        <w:rPr>
          <w:rFonts w:ascii="Consolas" w:hAnsi="Consolas"/>
          <w:color w:val="333333"/>
        </w:rPr>
        <w:t>QUANTITY</w:t>
      </w:r>
      <w:r>
        <w:rPr>
          <w:rFonts w:ascii="Consolas" w:hAnsi="Consolas"/>
          <w:color w:val="333333"/>
        </w:rPr>
        <w:t>-</w:t>
      </w:r>
      <w:r>
        <w:rPr>
          <w:rFonts w:ascii="Consolas" w:hAnsi="Consolas" w:hint="eastAsia"/>
          <w:color w:val="333333"/>
        </w:rPr>
        <w:t>整形，以韦为单位的惩罚值</w:t>
      </w:r>
    </w:p>
    <w:p w14:paraId="278E9E04" w14:textId="77777777" w:rsidR="00396D20" w:rsidRDefault="00396D20" w:rsidP="00396D20">
      <w:pPr>
        <w:pStyle w:val="HTML0"/>
        <w:shd w:val="clear" w:color="auto" w:fill="FFFFFF"/>
        <w:ind w:firstLineChars="400" w:firstLine="800"/>
        <w:rPr>
          <w:rFonts w:ascii="Consolas" w:hAnsi="Consolas"/>
          <w:color w:val="333333"/>
        </w:rPr>
      </w:pPr>
      <w:r w:rsidRPr="009D0EE8">
        <w:rPr>
          <w:rFonts w:ascii="Consolas" w:hAnsi="Consolas" w:cstheme="minorBidi"/>
          <w:color w:val="333333"/>
          <w:kern w:val="2"/>
        </w:rPr>
        <w:lastRenderedPageBreak/>
        <w:t>BeginTime</w:t>
      </w:r>
      <w:r>
        <w:rPr>
          <w:rFonts w:ascii="Consolas" w:hAnsi="Consolas" w:cstheme="minorBidi" w:hint="eastAsia"/>
          <w:color w:val="333333"/>
          <w:kern w:val="2"/>
        </w:rPr>
        <w:t>:</w:t>
      </w:r>
      <w:r>
        <w:rPr>
          <w:rFonts w:ascii="Consolas" w:hAnsi="Consolas" w:cstheme="minorBidi"/>
          <w:color w:val="333333"/>
          <w:kern w:val="2"/>
        </w:rPr>
        <w:t xml:space="preserve"> </w:t>
      </w:r>
      <w:r w:rsidRPr="004B0625">
        <w:rPr>
          <w:rFonts w:ascii="Consolas" w:hAnsi="Consolas"/>
          <w:color w:val="333333"/>
        </w:rPr>
        <w:t>QUANTITY</w:t>
      </w:r>
      <w:r>
        <w:rPr>
          <w:rFonts w:ascii="Consolas" w:hAnsi="Consolas"/>
          <w:color w:val="333333"/>
        </w:rPr>
        <w:t>-</w:t>
      </w:r>
      <w:r>
        <w:rPr>
          <w:rFonts w:ascii="Consolas" w:hAnsi="Consolas" w:hint="eastAsia"/>
          <w:color w:val="333333"/>
        </w:rPr>
        <w:t>整形，</w:t>
      </w:r>
      <w:r>
        <w:rPr>
          <w:rFonts w:ascii="Consolas" w:hAnsi="Consolas" w:hint="eastAsia"/>
          <w:color w:val="333333"/>
        </w:rPr>
        <w:t>U</w:t>
      </w:r>
      <w:r>
        <w:rPr>
          <w:rFonts w:ascii="Consolas" w:hAnsi="Consolas"/>
          <w:color w:val="333333"/>
        </w:rPr>
        <w:t>TC</w:t>
      </w:r>
      <w:r>
        <w:rPr>
          <w:rFonts w:ascii="Consolas" w:hAnsi="Consolas" w:hint="eastAsia"/>
          <w:color w:val="333333"/>
        </w:rPr>
        <w:t>时间，抵押开始时间；活期为</w:t>
      </w:r>
      <w:r>
        <w:rPr>
          <w:rFonts w:ascii="Consolas" w:hAnsi="Consolas" w:hint="eastAsia"/>
          <w:color w:val="333333"/>
        </w:rPr>
        <w:t>0</w:t>
      </w:r>
    </w:p>
    <w:p w14:paraId="2550B7F3" w14:textId="77777777" w:rsidR="00396D20" w:rsidRDefault="00396D20" w:rsidP="00396D20">
      <w:pPr>
        <w:pStyle w:val="HTML0"/>
        <w:shd w:val="clear" w:color="auto" w:fill="FFFFFF"/>
        <w:ind w:firstLineChars="400" w:firstLine="800"/>
        <w:rPr>
          <w:rFonts w:ascii="Consolas" w:hAnsi="Consolas"/>
          <w:color w:val="333333"/>
        </w:rPr>
      </w:pPr>
      <w:r w:rsidRPr="00F76D56">
        <w:rPr>
          <w:rFonts w:ascii="Consolas" w:hAnsi="Consolas" w:cstheme="minorBidi"/>
          <w:color w:val="333333"/>
          <w:kern w:val="2"/>
        </w:rPr>
        <w:t>EndTime</w:t>
      </w:r>
      <w:r>
        <w:rPr>
          <w:rFonts w:ascii="Consolas" w:hAnsi="Consolas" w:cstheme="minorBidi" w:hint="eastAsia"/>
          <w:color w:val="333333"/>
          <w:kern w:val="2"/>
        </w:rPr>
        <w:t>:</w:t>
      </w:r>
      <w:r>
        <w:rPr>
          <w:rFonts w:ascii="Consolas" w:hAnsi="Consolas" w:cstheme="minorBidi"/>
          <w:color w:val="333333"/>
          <w:kern w:val="2"/>
        </w:rPr>
        <w:t xml:space="preserve"> </w:t>
      </w:r>
      <w:r w:rsidRPr="004B0625">
        <w:rPr>
          <w:rFonts w:ascii="Consolas" w:hAnsi="Consolas"/>
          <w:color w:val="333333"/>
        </w:rPr>
        <w:t>QUANTITY</w:t>
      </w:r>
      <w:r>
        <w:rPr>
          <w:rFonts w:ascii="Consolas" w:hAnsi="Consolas"/>
          <w:color w:val="333333"/>
        </w:rPr>
        <w:t>-</w:t>
      </w:r>
      <w:r>
        <w:rPr>
          <w:rFonts w:ascii="Consolas" w:hAnsi="Consolas" w:hint="eastAsia"/>
          <w:color w:val="333333"/>
        </w:rPr>
        <w:t>整形，</w:t>
      </w:r>
      <w:r>
        <w:rPr>
          <w:rFonts w:ascii="Consolas" w:hAnsi="Consolas" w:hint="eastAsia"/>
          <w:color w:val="333333"/>
        </w:rPr>
        <w:t>U</w:t>
      </w:r>
      <w:r>
        <w:rPr>
          <w:rFonts w:ascii="Consolas" w:hAnsi="Consolas"/>
          <w:color w:val="333333"/>
        </w:rPr>
        <w:t>TC</w:t>
      </w:r>
      <w:r>
        <w:rPr>
          <w:rFonts w:ascii="Consolas" w:hAnsi="Consolas" w:hint="eastAsia"/>
          <w:color w:val="333333"/>
        </w:rPr>
        <w:t>时间，定期表示退选时间；活期表示最早退款时间。</w:t>
      </w:r>
    </w:p>
    <w:p w14:paraId="24ADBD78" w14:textId="77777777" w:rsidR="00396D20" w:rsidRDefault="00396D20" w:rsidP="00396D20">
      <w:pPr>
        <w:pStyle w:val="HTML0"/>
        <w:shd w:val="clear" w:color="auto" w:fill="FFFFFF"/>
        <w:ind w:firstLineChars="400" w:firstLine="800"/>
        <w:rPr>
          <w:rFonts w:ascii="Consolas" w:hAnsi="Consolas"/>
          <w:color w:val="333333"/>
        </w:rPr>
      </w:pPr>
      <w:r w:rsidRPr="00F76D56">
        <w:rPr>
          <w:rFonts w:ascii="Consolas" w:hAnsi="Consolas"/>
          <w:color w:val="333333"/>
        </w:rPr>
        <w:t>Position</w:t>
      </w:r>
      <w:r>
        <w:rPr>
          <w:rFonts w:ascii="Consolas" w:hAnsi="Consolas"/>
          <w:color w:val="333333"/>
        </w:rPr>
        <w:t xml:space="preserve">: </w:t>
      </w:r>
      <w:r w:rsidRPr="004B0625">
        <w:rPr>
          <w:rFonts w:ascii="Consolas" w:hAnsi="Consolas"/>
          <w:color w:val="333333"/>
        </w:rPr>
        <w:t>QUANTITY</w:t>
      </w:r>
      <w:r>
        <w:rPr>
          <w:rFonts w:ascii="Consolas" w:hAnsi="Consolas"/>
          <w:color w:val="333333"/>
        </w:rPr>
        <w:t>-</w:t>
      </w:r>
      <w:r>
        <w:rPr>
          <w:rFonts w:ascii="Consolas" w:hAnsi="Consolas" w:hint="eastAsia"/>
          <w:color w:val="333333"/>
        </w:rPr>
        <w:t>整形</w:t>
      </w:r>
      <w:r>
        <w:rPr>
          <w:rFonts w:ascii="Consolas" w:hAnsi="Consolas" w:hint="eastAsia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仓位号</w:t>
      </w:r>
    </w:p>
    <w:p w14:paraId="384A766B" w14:textId="77777777" w:rsidR="00396D20" w:rsidRDefault="00396D20" w:rsidP="00396D20">
      <w:pPr>
        <w:pStyle w:val="HTML0"/>
        <w:shd w:val="clear" w:color="auto" w:fill="FFFFFF"/>
        <w:ind w:firstLineChars="400" w:firstLine="800"/>
        <w:rPr>
          <w:rFonts w:ascii="Consolas" w:hAnsi="Consolas"/>
          <w:color w:val="333333"/>
        </w:rPr>
      </w:pPr>
      <w:r w:rsidRPr="00F76D56">
        <w:rPr>
          <w:rFonts w:ascii="Consolas" w:hAnsi="Consolas" w:hint="eastAsia"/>
          <w:color w:val="333333"/>
        </w:rPr>
        <w:t>WithDrawInfo</w:t>
      </w:r>
      <w:r>
        <w:rPr>
          <w:rFonts w:ascii="Consolas" w:hAnsi="Consolas" w:hint="eastAsia"/>
          <w:color w:val="333333"/>
        </w:rPr>
        <w:t>：</w:t>
      </w:r>
      <w:r>
        <w:rPr>
          <w:rFonts w:ascii="Consolas" w:hAnsi="Consolas"/>
          <w:color w:val="333333"/>
        </w:rPr>
        <w:t>OBJECT-</w:t>
      </w:r>
      <w:r>
        <w:rPr>
          <w:rFonts w:ascii="Consolas" w:hAnsi="Consolas" w:hint="eastAsia"/>
          <w:color w:val="333333"/>
        </w:rPr>
        <w:t>退款对象数组，退款对象信息结构如下：</w:t>
      </w:r>
    </w:p>
    <w:p w14:paraId="1BADA7D6" w14:textId="77777777" w:rsidR="00396D20" w:rsidRDefault="00396D20" w:rsidP="00396D20">
      <w:pPr>
        <w:pStyle w:val="HTML0"/>
        <w:shd w:val="clear" w:color="auto" w:fill="FFFFFF"/>
        <w:ind w:firstLineChars="400" w:firstLine="800"/>
        <w:rPr>
          <w:rFonts w:ascii="Consolas" w:hAnsi="Consolas"/>
          <w:color w:val="333333"/>
        </w:rPr>
      </w:pPr>
      <w:r w:rsidRPr="006B0E4D">
        <w:rPr>
          <w:rFonts w:ascii="Consolas" w:hAnsi="Consolas" w:hint="eastAsia"/>
          <w:color w:val="333333"/>
        </w:rPr>
        <w:t>WithDrawAmount</w:t>
      </w:r>
      <w:r>
        <w:rPr>
          <w:rFonts w:ascii="Consolas" w:hAnsi="Consolas" w:hint="eastAsia"/>
          <w:color w:val="333333"/>
        </w:rPr>
        <w:t>：</w:t>
      </w:r>
      <w:r w:rsidRPr="004B0625">
        <w:rPr>
          <w:rFonts w:ascii="Consolas" w:hAnsi="Consolas"/>
          <w:color w:val="333333"/>
        </w:rPr>
        <w:t>QUANTITY</w:t>
      </w:r>
      <w:r>
        <w:rPr>
          <w:rFonts w:ascii="Consolas" w:hAnsi="Consolas"/>
          <w:color w:val="333333"/>
        </w:rPr>
        <w:t>-</w:t>
      </w:r>
      <w:r>
        <w:rPr>
          <w:rFonts w:ascii="Consolas" w:hAnsi="Consolas" w:hint="eastAsia"/>
          <w:color w:val="333333"/>
        </w:rPr>
        <w:t>整形，以韦为单位的退款金额</w:t>
      </w:r>
    </w:p>
    <w:p w14:paraId="70D57286" w14:textId="700C82B9" w:rsidR="002C430A" w:rsidRPr="0063521D" w:rsidRDefault="00396D20" w:rsidP="00396D20">
      <w:pPr>
        <w:shd w:val="clear" w:color="auto" w:fill="FFFFFF"/>
        <w:spacing w:before="100" w:beforeAutospacing="1" w:after="100" w:afterAutospacing="1"/>
        <w:ind w:left="720"/>
        <w:rPr>
          <w:rFonts w:ascii="Arial" w:eastAsia="宋体" w:hAnsi="Arial" w:cs="Arial"/>
          <w:color w:val="333333"/>
          <w:sz w:val="23"/>
          <w:szCs w:val="23"/>
        </w:rPr>
      </w:pPr>
      <w:r w:rsidRPr="006B0E4D">
        <w:rPr>
          <w:rFonts w:ascii="Consolas" w:hAnsi="Consolas" w:hint="eastAsia"/>
          <w:color w:val="333333"/>
          <w:sz w:val="20"/>
          <w:szCs w:val="20"/>
        </w:rPr>
        <w:t>WithDrawTime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 w:rsidRPr="004B0625">
        <w:rPr>
          <w:rFonts w:ascii="Consolas" w:hAnsi="Consolas"/>
          <w:color w:val="333333"/>
          <w:sz w:val="20"/>
          <w:szCs w:val="20"/>
        </w:rPr>
        <w:t>QUANTITY</w:t>
      </w:r>
      <w:r>
        <w:rPr>
          <w:rFonts w:ascii="Consolas" w:hAnsi="Consolas"/>
          <w:color w:val="333333"/>
          <w:sz w:val="20"/>
          <w:szCs w:val="20"/>
        </w:rPr>
        <w:t>-</w:t>
      </w:r>
      <w:r>
        <w:rPr>
          <w:rFonts w:ascii="Consolas" w:hAnsi="Consolas" w:hint="eastAsia"/>
          <w:color w:val="333333"/>
          <w:sz w:val="20"/>
          <w:szCs w:val="20"/>
        </w:rPr>
        <w:t>整形，</w:t>
      </w:r>
      <w:r>
        <w:rPr>
          <w:rFonts w:ascii="Consolas" w:hAnsi="Consolas" w:hint="eastAsia"/>
          <w:color w:val="333333"/>
          <w:sz w:val="20"/>
          <w:szCs w:val="20"/>
        </w:rPr>
        <w:t>U</w:t>
      </w:r>
      <w:r>
        <w:rPr>
          <w:rFonts w:ascii="Consolas" w:hAnsi="Consolas"/>
          <w:color w:val="333333"/>
          <w:sz w:val="20"/>
          <w:szCs w:val="20"/>
        </w:rPr>
        <w:t>TC</w:t>
      </w:r>
      <w:r>
        <w:rPr>
          <w:rFonts w:ascii="Consolas" w:hAnsi="Consolas" w:hint="eastAsia"/>
          <w:color w:val="333333"/>
          <w:sz w:val="20"/>
          <w:szCs w:val="20"/>
        </w:rPr>
        <w:t>时间，退款时间。</w:t>
      </w:r>
    </w:p>
    <w:p w14:paraId="1CDC3A19" w14:textId="77777777" w:rsidR="00DD4EFD" w:rsidRDefault="00DD4EFD" w:rsidP="00DD4EFD">
      <w:pPr>
        <w:pStyle w:val="30"/>
        <w:shd w:val="clear" w:color="auto" w:fill="FFFFFF"/>
        <w:spacing w:before="300" w:after="150"/>
      </w:pPr>
      <w:r>
        <w:rPr>
          <w:rFonts w:hint="eastAsia"/>
        </w:rPr>
        <w:t>示例</w:t>
      </w:r>
    </w:p>
    <w:p w14:paraId="47AD85E8" w14:textId="77777777" w:rsidR="00DD4EFD" w:rsidRPr="0063521D" w:rsidRDefault="00DD4EFD" w:rsidP="00DD4EFD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请求：</w:t>
      </w:r>
    </w:p>
    <w:p w14:paraId="66F6F14B" w14:textId="414518F9" w:rsidR="00DD4EFD" w:rsidRPr="00DD4EFD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>
        <w:rPr>
          <w:rStyle w:val="pln"/>
          <w:rFonts w:ascii="Consolas" w:hAnsi="Consolas"/>
          <w:color w:val="48484C"/>
        </w:rPr>
        <w:t xml:space="preserve">var result = </w:t>
      </w:r>
      <w:r w:rsidRPr="00DD4EFD">
        <w:rPr>
          <w:rStyle w:val="pln"/>
          <w:rFonts w:ascii="Consolas" w:hAnsi="Consolas"/>
          <w:color w:val="48484C"/>
        </w:rPr>
        <w:t>aiman.man.getDepositByAddr("MAN.4DnD4CZ1LNiHeb9SZNrn6XQfuETPC","latest")</w:t>
      </w:r>
    </w:p>
    <w:p w14:paraId="2E023516" w14:textId="7B4D5AB9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>
        <w:rPr>
          <w:rStyle w:val="str"/>
          <w:rFonts w:ascii="Consolas" w:hAnsi="Consolas" w:hint="eastAsia"/>
          <w:color w:val="DD1144"/>
        </w:rPr>
        <w:t>result</w:t>
      </w:r>
      <w:r>
        <w:rPr>
          <w:rStyle w:val="str"/>
          <w:rFonts w:ascii="Consolas" w:hAnsi="Consolas" w:hint="eastAsia"/>
          <w:color w:val="DD1144"/>
        </w:rPr>
        <w:t>：</w:t>
      </w:r>
    </w:p>
    <w:p w14:paraId="213C8CDD" w14:textId="4F263A9C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{</w:t>
      </w:r>
    </w:p>
    <w:p w14:paraId="2AF4C0A5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"AddressA0": "MAN.4Pn182LSJ3JNr9by4T5kDKsf127Jb",</w:t>
      </w:r>
    </w:p>
    <w:p w14:paraId="0A8F42ED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"AddressA1": "MAN.Tfr4DZYNeWqqTth87phrg2KZcqya",</w:t>
      </w:r>
    </w:p>
    <w:p w14:paraId="35072E6D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"OnlineTime": "0x81923",</w:t>
      </w:r>
    </w:p>
    <w:p w14:paraId="6F8CEB81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"Role": "0x80",</w:t>
      </w:r>
    </w:p>
    <w:p w14:paraId="0C33A0E3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"PositionNonce": 0,</w:t>
      </w:r>
    </w:p>
    <w:p w14:paraId="33AFE308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"Dpstmsg": [</w:t>
      </w:r>
    </w:p>
    <w:p w14:paraId="7DA57714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    {</w:t>
      </w:r>
    </w:p>
    <w:p w14:paraId="4FD63DEA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        "DepositType": 0,</w:t>
      </w:r>
    </w:p>
    <w:p w14:paraId="69121964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        "DepositAmount": "0x8631d81fc94c92f9b336d",</w:t>
      </w:r>
    </w:p>
    <w:p w14:paraId="7664F3EE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        "Interest": "0x2bf9f54df6717b96ef",</w:t>
      </w:r>
    </w:p>
    <w:p w14:paraId="19EEF32A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        "Slash": "0x0",</w:t>
      </w:r>
    </w:p>
    <w:p w14:paraId="7EF355EA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        "BeginTime": 0,</w:t>
      </w:r>
    </w:p>
    <w:p w14:paraId="5833F308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lastRenderedPageBreak/>
        <w:t xml:space="preserve">                "EndTime": 0,</w:t>
      </w:r>
    </w:p>
    <w:p w14:paraId="5BFF7204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        "Position": 0,</w:t>
      </w:r>
    </w:p>
    <w:p w14:paraId="71C5E3CF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        "WithDrawInfolist": []</w:t>
      </w:r>
    </w:p>
    <w:p w14:paraId="4FC16CAA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    }</w:t>
      </w:r>
    </w:p>
    <w:p w14:paraId="4A72A853" w14:textId="77777777" w:rsidR="00DD4EFD" w:rsidRPr="007F1E17" w:rsidRDefault="00DD4EFD" w:rsidP="00DD4EFD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    ]</w:t>
      </w:r>
    </w:p>
    <w:p w14:paraId="24B6C0EC" w14:textId="123B72F8" w:rsidR="00DD4EFD" w:rsidRPr="00653530" w:rsidDel="00A810C1" w:rsidRDefault="00DD4EFD" w:rsidP="00DD4EFD">
      <w:pPr>
        <w:pStyle w:val="HTML0"/>
        <w:shd w:val="clear" w:color="auto" w:fill="F7F7F9"/>
        <w:wordWrap w:val="0"/>
        <w:spacing w:after="150"/>
        <w:rPr>
          <w:del w:id="430" w:author="Microsoft Office 用户" w:date="2019-08-02T14:38:00Z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 xml:space="preserve">    }</w:t>
      </w:r>
    </w:p>
    <w:p w14:paraId="1622DB88" w14:textId="77777777" w:rsidR="00DD4EFD" w:rsidRDefault="00DD4EFD">
      <w:pPr>
        <w:pStyle w:val="HTML0"/>
        <w:shd w:val="clear" w:color="auto" w:fill="F7F7F9"/>
        <w:wordWrap w:val="0"/>
        <w:spacing w:after="150"/>
        <w:pPrChange w:id="431" w:author="Microsoft Office 用户" w:date="2019-08-02T14:38:00Z">
          <w:pPr>
            <w:pStyle w:val="20"/>
          </w:pPr>
        </w:pPrChange>
      </w:pPr>
    </w:p>
    <w:p w14:paraId="3E29EA2E" w14:textId="6115E5F6" w:rsidR="00154307" w:rsidRDefault="00941BAC" w:rsidP="00E75E92">
      <w:pPr>
        <w:pStyle w:val="20"/>
      </w:pPr>
      <w:r>
        <w:t>aiman.man.getDeposit</w:t>
      </w:r>
    </w:p>
    <w:p w14:paraId="42B80FAA" w14:textId="4929E6E7" w:rsidR="00154307" w:rsidRDefault="00B2763D" w:rsidP="00154307">
      <w:r w:rsidRPr="00B2763D">
        <w:t>返回指定区块的抵押信息，通过高度指定区块</w:t>
      </w:r>
    </w:p>
    <w:p w14:paraId="4148963F" w14:textId="77777777" w:rsidR="00B2763D" w:rsidRDefault="00B2763D" w:rsidP="00B2763D">
      <w:pPr>
        <w:pStyle w:val="30"/>
        <w:shd w:val="clear" w:color="auto" w:fill="FFFFFF"/>
        <w:spacing w:before="300" w:after="150"/>
      </w:pPr>
      <w:r>
        <w:rPr>
          <w:rFonts w:hint="eastAsia"/>
        </w:rPr>
        <w:t>参数</w:t>
      </w:r>
    </w:p>
    <w:p w14:paraId="678BF8A4" w14:textId="5E88F33F" w:rsidR="00B2763D" w:rsidRDefault="00B2763D" w:rsidP="00B2763D">
      <w:pPr>
        <w:rPr>
          <w:rFonts w:ascii="Arial" w:eastAsia="宋体" w:hAnsi="Arial" w:cs="Arial"/>
          <w:color w:val="333333"/>
          <w:sz w:val="23"/>
          <w:szCs w:val="23"/>
        </w:rPr>
      </w:pPr>
      <w:r w:rsidRPr="0063521D"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QUANTITY|TAG</w:t>
      </w:r>
      <w:r w:rsidRPr="0063521D">
        <w:rPr>
          <w:rFonts w:ascii="Arial" w:eastAsia="宋体" w:hAnsi="Arial" w:cs="Arial"/>
          <w:color w:val="333333"/>
          <w:sz w:val="23"/>
          <w:szCs w:val="23"/>
        </w:rPr>
        <w:t xml:space="preserve"> - </w:t>
      </w:r>
      <w:r w:rsidRPr="0063521D">
        <w:rPr>
          <w:rFonts w:ascii="Arial" w:eastAsia="宋体" w:hAnsi="Arial" w:cs="Arial"/>
          <w:color w:val="333333"/>
          <w:sz w:val="23"/>
          <w:szCs w:val="23"/>
        </w:rPr>
        <w:t>整数块编号，或字符串</w:t>
      </w:r>
      <w:r w:rsidRPr="0063521D">
        <w:rPr>
          <w:rFonts w:ascii="Arial" w:eastAsia="宋体" w:hAnsi="Arial" w:cs="Arial"/>
          <w:color w:val="333333"/>
          <w:sz w:val="23"/>
          <w:szCs w:val="23"/>
        </w:rPr>
        <w:t>"latest"</w:t>
      </w:r>
      <w:r w:rsidRPr="0063521D">
        <w:rPr>
          <w:rFonts w:ascii="Arial" w:eastAsia="宋体" w:hAnsi="Arial" w:cs="Arial"/>
          <w:color w:val="333333"/>
          <w:sz w:val="23"/>
          <w:szCs w:val="23"/>
        </w:rPr>
        <w:t>、</w:t>
      </w:r>
      <w:r w:rsidRPr="0063521D">
        <w:rPr>
          <w:rFonts w:ascii="Arial" w:eastAsia="宋体" w:hAnsi="Arial" w:cs="Arial"/>
          <w:color w:val="333333"/>
          <w:sz w:val="23"/>
          <w:szCs w:val="23"/>
        </w:rPr>
        <w:t>"earliest"</w:t>
      </w:r>
    </w:p>
    <w:p w14:paraId="06607D92" w14:textId="0FF00A24" w:rsidR="00B2763D" w:rsidRDefault="00B2763D" w:rsidP="00B2763D">
      <w:pPr>
        <w:rPr>
          <w:rFonts w:ascii="Arial" w:eastAsia="宋体" w:hAnsi="Arial" w:cs="Arial"/>
          <w:color w:val="333333"/>
          <w:sz w:val="23"/>
          <w:szCs w:val="23"/>
        </w:rPr>
      </w:pPr>
      <w:r>
        <w:rPr>
          <w:rFonts w:ascii="Arial" w:eastAsia="宋体" w:hAnsi="Arial" w:cs="Arial" w:hint="eastAsia"/>
          <w:color w:val="333333"/>
          <w:sz w:val="23"/>
          <w:szCs w:val="23"/>
        </w:rPr>
        <w:t>返回值：</w:t>
      </w:r>
    </w:p>
    <w:p w14:paraId="6EE32C15" w14:textId="77777777" w:rsidR="00B2763D" w:rsidRDefault="00B2763D" w:rsidP="00107C0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>
        <w:rPr>
          <w:rFonts w:ascii="Arial" w:eastAsia="宋体" w:hAnsi="Arial" w:cs="Arial" w:hint="eastAsia"/>
          <w:color w:val="333333"/>
          <w:sz w:val="23"/>
          <w:szCs w:val="23"/>
        </w:rPr>
        <w:t>抵押账户信息数组，信息结构如下：</w:t>
      </w:r>
    </w:p>
    <w:p w14:paraId="1C1F0643" w14:textId="77777777" w:rsidR="00B2763D" w:rsidRDefault="00B2763D" w:rsidP="00B2763D">
      <w:pPr>
        <w:shd w:val="clear" w:color="auto" w:fill="FFFFFF"/>
        <w:spacing w:before="100" w:beforeAutospacing="1" w:after="100" w:afterAutospacing="1"/>
        <w:ind w:left="720"/>
        <w:rPr>
          <w:rFonts w:ascii="Arial" w:eastAsia="宋体" w:hAnsi="Arial" w:cs="Arial"/>
          <w:color w:val="333333"/>
          <w:sz w:val="23"/>
          <w:szCs w:val="23"/>
        </w:rPr>
      </w:pPr>
      <w:r w:rsidRPr="0063521D">
        <w:rPr>
          <w:rFonts w:ascii="Consolas" w:hAnsi="Consolas"/>
          <w:color w:val="333333"/>
          <w:sz w:val="20"/>
          <w:szCs w:val="20"/>
        </w:rPr>
        <w:t>Address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>
        <w:rPr>
          <w:rFonts w:ascii="Consolas" w:hAnsi="Consolas"/>
          <w:color w:val="333333"/>
          <w:sz w:val="20"/>
          <w:szCs w:val="20"/>
        </w:rPr>
        <w:t>STRING-</w:t>
      </w:r>
      <w:r>
        <w:rPr>
          <w:rFonts w:ascii="Arial" w:eastAsia="宋体" w:hAnsi="Arial" w:cs="Arial" w:hint="eastAsia"/>
          <w:color w:val="333333"/>
          <w:sz w:val="23"/>
          <w:szCs w:val="23"/>
        </w:rPr>
        <w:t>抵押地址</w:t>
      </w:r>
    </w:p>
    <w:p w14:paraId="6D3FE9B7" w14:textId="77777777" w:rsidR="00B2763D" w:rsidRDefault="00B2763D" w:rsidP="00B2763D">
      <w:pPr>
        <w:shd w:val="clear" w:color="auto" w:fill="FFFFFF"/>
        <w:spacing w:before="100" w:beforeAutospacing="1" w:after="100" w:afterAutospacing="1"/>
        <w:ind w:left="720"/>
        <w:rPr>
          <w:rFonts w:ascii="Arial" w:eastAsia="宋体" w:hAnsi="Arial" w:cs="Arial"/>
          <w:color w:val="333333"/>
          <w:sz w:val="23"/>
          <w:szCs w:val="23"/>
        </w:rPr>
      </w:pPr>
      <w:r w:rsidRPr="0063521D">
        <w:rPr>
          <w:rFonts w:ascii="Consolas" w:hAnsi="Consolas"/>
          <w:color w:val="333333"/>
          <w:sz w:val="20"/>
          <w:szCs w:val="20"/>
        </w:rPr>
        <w:t>SignAddress</w:t>
      </w:r>
      <w:r>
        <w:rPr>
          <w:rFonts w:ascii="Consolas" w:hAnsi="Consolas"/>
          <w:color w:val="333333"/>
          <w:sz w:val="20"/>
          <w:szCs w:val="20"/>
        </w:rPr>
        <w:t>:</w:t>
      </w:r>
      <w:r w:rsidRPr="004B0625"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STRING-</w:t>
      </w:r>
      <w:r>
        <w:rPr>
          <w:rFonts w:ascii="Arial" w:eastAsia="宋体" w:hAnsi="Arial" w:cs="Arial" w:hint="eastAsia"/>
          <w:color w:val="333333"/>
          <w:sz w:val="23"/>
          <w:szCs w:val="23"/>
        </w:rPr>
        <w:t>签名地址</w:t>
      </w:r>
    </w:p>
    <w:p w14:paraId="47F60638" w14:textId="77777777" w:rsidR="00B2763D" w:rsidRDefault="00B2763D" w:rsidP="00B2763D">
      <w:pPr>
        <w:shd w:val="clear" w:color="auto" w:fill="FFFFFF"/>
        <w:spacing w:before="100" w:beforeAutospacing="1" w:after="100" w:afterAutospacing="1"/>
        <w:ind w:left="720"/>
        <w:rPr>
          <w:rFonts w:ascii="Arial" w:eastAsia="宋体" w:hAnsi="Arial" w:cs="Arial"/>
          <w:color w:val="333333"/>
          <w:sz w:val="23"/>
          <w:szCs w:val="23"/>
        </w:rPr>
      </w:pPr>
      <w:r w:rsidRPr="0063521D">
        <w:rPr>
          <w:rFonts w:ascii="Consolas" w:hAnsi="Consolas"/>
          <w:color w:val="333333"/>
          <w:sz w:val="20"/>
          <w:szCs w:val="20"/>
        </w:rPr>
        <w:t>Deposit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 w:rsidRPr="004B0625">
        <w:rPr>
          <w:rFonts w:ascii="Consolas" w:hAnsi="Consolas"/>
          <w:color w:val="333333"/>
          <w:sz w:val="20"/>
          <w:szCs w:val="20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</w:t>
      </w:r>
      <w:r>
        <w:rPr>
          <w:rFonts w:ascii="Arial" w:eastAsia="宋体" w:hAnsi="Arial" w:cs="Arial" w:hint="eastAsia"/>
          <w:color w:val="333333"/>
          <w:sz w:val="23"/>
          <w:szCs w:val="23"/>
        </w:rPr>
        <w:t>抵押金额</w:t>
      </w:r>
    </w:p>
    <w:p w14:paraId="44596C2F" w14:textId="77777777" w:rsidR="00B2763D" w:rsidRDefault="00B2763D" w:rsidP="00B2763D">
      <w:pPr>
        <w:shd w:val="clear" w:color="auto" w:fill="FFFFFF"/>
        <w:spacing w:before="100" w:beforeAutospacing="1" w:after="100" w:afterAutospacing="1"/>
        <w:ind w:left="720"/>
        <w:rPr>
          <w:rFonts w:ascii="Arial" w:eastAsia="宋体" w:hAnsi="Arial" w:cs="Arial"/>
          <w:color w:val="333333"/>
          <w:sz w:val="23"/>
          <w:szCs w:val="23"/>
        </w:rPr>
      </w:pPr>
      <w:r w:rsidRPr="0063521D">
        <w:rPr>
          <w:rFonts w:ascii="Consolas" w:hAnsi="Consolas"/>
          <w:color w:val="333333"/>
          <w:sz w:val="20"/>
          <w:szCs w:val="20"/>
        </w:rPr>
        <w:t>WithdrawH</w:t>
      </w:r>
      <w:r>
        <w:rPr>
          <w:rFonts w:ascii="Consolas" w:hAnsi="Consolas"/>
          <w:color w:val="333333"/>
          <w:sz w:val="20"/>
          <w:szCs w:val="20"/>
        </w:rPr>
        <w:t>:</w:t>
      </w:r>
      <w:r w:rsidRPr="004B0625">
        <w:rPr>
          <w:rFonts w:ascii="Consolas" w:hAnsi="Consolas"/>
          <w:color w:val="333333"/>
          <w:sz w:val="20"/>
          <w:szCs w:val="20"/>
        </w:rPr>
        <w:t xml:space="preserve"> QUANTITY</w:t>
      </w:r>
      <w:r>
        <w:rPr>
          <w:rFonts w:ascii="Consolas" w:hAnsi="Consolas"/>
          <w:color w:val="333333"/>
          <w:sz w:val="20"/>
          <w:szCs w:val="20"/>
        </w:rPr>
        <w:t>-</w:t>
      </w:r>
      <w:r>
        <w:rPr>
          <w:rFonts w:ascii="Arial" w:eastAsia="宋体" w:hAnsi="Arial" w:cs="Arial" w:hint="eastAsia"/>
          <w:color w:val="333333"/>
          <w:sz w:val="23"/>
          <w:szCs w:val="23"/>
        </w:rPr>
        <w:t>参选状态，</w:t>
      </w:r>
      <w:r>
        <w:rPr>
          <w:rFonts w:ascii="Arial" w:eastAsia="宋体" w:hAnsi="Arial" w:cs="Arial" w:hint="eastAsia"/>
          <w:color w:val="333333"/>
          <w:sz w:val="23"/>
          <w:szCs w:val="23"/>
        </w:rPr>
        <w:t>0</w:t>
      </w:r>
      <w:r>
        <w:rPr>
          <w:rFonts w:ascii="Arial" w:eastAsia="宋体" w:hAnsi="Arial" w:cs="Arial"/>
          <w:color w:val="333333"/>
          <w:sz w:val="23"/>
          <w:szCs w:val="23"/>
        </w:rPr>
        <w:t xml:space="preserve">, </w:t>
      </w:r>
      <w:r>
        <w:rPr>
          <w:rFonts w:ascii="Arial" w:eastAsia="宋体" w:hAnsi="Arial" w:cs="Arial" w:hint="eastAsia"/>
          <w:color w:val="333333"/>
          <w:sz w:val="23"/>
          <w:szCs w:val="23"/>
        </w:rPr>
        <w:t>在选；非</w:t>
      </w:r>
      <w:r>
        <w:rPr>
          <w:rFonts w:ascii="Arial" w:eastAsia="宋体" w:hAnsi="Arial" w:cs="Arial" w:hint="eastAsia"/>
          <w:color w:val="333333"/>
          <w:sz w:val="23"/>
          <w:szCs w:val="23"/>
        </w:rPr>
        <w:t>0</w:t>
      </w:r>
      <w:r>
        <w:rPr>
          <w:rFonts w:ascii="Arial" w:eastAsia="宋体" w:hAnsi="Arial" w:cs="Arial" w:hint="eastAsia"/>
          <w:color w:val="333333"/>
          <w:sz w:val="23"/>
          <w:szCs w:val="23"/>
        </w:rPr>
        <w:t>，退选高度</w:t>
      </w:r>
    </w:p>
    <w:p w14:paraId="359818BF" w14:textId="77777777" w:rsidR="00B2763D" w:rsidRDefault="00B2763D" w:rsidP="00B2763D">
      <w:pPr>
        <w:shd w:val="clear" w:color="auto" w:fill="FFFFFF"/>
        <w:spacing w:before="100" w:beforeAutospacing="1" w:after="100" w:afterAutospacing="1"/>
        <w:ind w:left="720"/>
        <w:rPr>
          <w:rFonts w:ascii="Arial" w:eastAsia="宋体" w:hAnsi="Arial" w:cs="Arial"/>
          <w:color w:val="333333"/>
          <w:sz w:val="23"/>
          <w:szCs w:val="23"/>
        </w:rPr>
      </w:pPr>
      <w:r w:rsidRPr="0063521D">
        <w:rPr>
          <w:rFonts w:ascii="Consolas" w:hAnsi="Consolas"/>
          <w:color w:val="333333"/>
          <w:sz w:val="20"/>
          <w:szCs w:val="20"/>
        </w:rPr>
        <w:t>OnlineTime</w:t>
      </w:r>
      <w:r>
        <w:rPr>
          <w:rFonts w:ascii="Consolas" w:hAnsi="Consolas" w:hint="eastAsia"/>
          <w:color w:val="333333"/>
          <w:sz w:val="20"/>
          <w:szCs w:val="20"/>
        </w:rPr>
        <w:t>:</w:t>
      </w:r>
      <w:r w:rsidRPr="004B0625">
        <w:rPr>
          <w:rFonts w:ascii="Consolas" w:hAnsi="Consolas"/>
          <w:color w:val="333333"/>
          <w:sz w:val="20"/>
          <w:szCs w:val="20"/>
        </w:rPr>
        <w:t xml:space="preserve"> QUANTITY</w:t>
      </w:r>
      <w:r>
        <w:rPr>
          <w:rFonts w:ascii="Consolas" w:hAnsi="Consolas"/>
          <w:color w:val="333333"/>
          <w:sz w:val="20"/>
          <w:szCs w:val="20"/>
        </w:rPr>
        <w:t>-</w:t>
      </w:r>
      <w:r>
        <w:rPr>
          <w:rFonts w:ascii="Consolas" w:hAnsi="Consolas" w:hint="eastAsia"/>
          <w:color w:val="333333"/>
          <w:sz w:val="20"/>
          <w:szCs w:val="20"/>
        </w:rPr>
        <w:t>整形，在线时长，按照块高计数</w:t>
      </w:r>
    </w:p>
    <w:p w14:paraId="26FA30C7" w14:textId="77777777" w:rsidR="00B2763D" w:rsidRPr="0063521D" w:rsidRDefault="00B2763D" w:rsidP="00B2763D">
      <w:pPr>
        <w:shd w:val="clear" w:color="auto" w:fill="FFFFFF"/>
        <w:spacing w:before="100" w:beforeAutospacing="1" w:after="100" w:afterAutospacing="1"/>
        <w:ind w:left="720"/>
        <w:rPr>
          <w:rFonts w:ascii="Arial" w:eastAsia="宋体" w:hAnsi="Arial" w:cs="Arial"/>
          <w:color w:val="333333"/>
          <w:sz w:val="23"/>
          <w:szCs w:val="23"/>
        </w:rPr>
      </w:pPr>
      <w:r w:rsidRPr="0063521D">
        <w:rPr>
          <w:rFonts w:ascii="Consolas" w:hAnsi="Consolas"/>
          <w:color w:val="333333"/>
          <w:sz w:val="20"/>
          <w:szCs w:val="20"/>
        </w:rPr>
        <w:t>Role</w:t>
      </w:r>
      <w:r>
        <w:rPr>
          <w:rFonts w:ascii="Consolas" w:hAnsi="Consolas" w:hint="eastAsia"/>
          <w:color w:val="333333"/>
          <w:sz w:val="20"/>
          <w:szCs w:val="20"/>
        </w:rPr>
        <w:t>：</w:t>
      </w:r>
      <w:r w:rsidRPr="004B0625">
        <w:rPr>
          <w:rFonts w:ascii="Consolas" w:hAnsi="Consolas"/>
          <w:color w:val="333333"/>
          <w:sz w:val="20"/>
          <w:szCs w:val="20"/>
        </w:rPr>
        <w:t>QUANTITY</w:t>
      </w:r>
      <w:r>
        <w:rPr>
          <w:rFonts w:ascii="Consolas" w:hAnsi="Consolas" w:hint="eastAsia"/>
          <w:color w:val="333333"/>
          <w:sz w:val="20"/>
          <w:szCs w:val="20"/>
        </w:rPr>
        <w:t>-</w:t>
      </w:r>
      <w:r>
        <w:rPr>
          <w:rFonts w:ascii="Arial" w:eastAsia="宋体" w:hAnsi="Arial" w:cs="Arial" w:hint="eastAsia"/>
          <w:color w:val="333333"/>
          <w:sz w:val="23"/>
          <w:szCs w:val="23"/>
        </w:rPr>
        <w:t>参选身份</w:t>
      </w:r>
      <w:r>
        <w:rPr>
          <w:rFonts w:ascii="Arial" w:eastAsia="宋体" w:hAnsi="Arial" w:cs="Arial" w:hint="eastAsia"/>
          <w:color w:val="333333"/>
          <w:sz w:val="23"/>
          <w:szCs w:val="23"/>
        </w:rPr>
        <w:t>,</w:t>
      </w:r>
      <w:r>
        <w:rPr>
          <w:rFonts w:ascii="Arial" w:eastAsia="宋体" w:hAnsi="Arial" w:cs="Arial"/>
          <w:color w:val="333333"/>
          <w:sz w:val="23"/>
          <w:szCs w:val="23"/>
        </w:rPr>
        <w:t xml:space="preserve"> 128:</w:t>
      </w:r>
      <w:r>
        <w:rPr>
          <w:rFonts w:ascii="Arial" w:eastAsia="宋体" w:hAnsi="Arial" w:cs="Arial" w:hint="eastAsia"/>
          <w:color w:val="333333"/>
          <w:sz w:val="23"/>
          <w:szCs w:val="23"/>
        </w:rPr>
        <w:t>验证者；</w:t>
      </w:r>
      <w:r>
        <w:rPr>
          <w:rFonts w:ascii="Arial" w:eastAsia="宋体" w:hAnsi="Arial" w:cs="Arial" w:hint="eastAsia"/>
          <w:color w:val="333333"/>
          <w:sz w:val="23"/>
          <w:szCs w:val="23"/>
        </w:rPr>
        <w:t>16</w:t>
      </w:r>
      <w:r>
        <w:rPr>
          <w:rFonts w:ascii="Arial" w:eastAsia="宋体" w:hAnsi="Arial" w:cs="Arial" w:hint="eastAsia"/>
          <w:color w:val="333333"/>
          <w:sz w:val="23"/>
          <w:szCs w:val="23"/>
        </w:rPr>
        <w:t>：矿工</w:t>
      </w:r>
    </w:p>
    <w:p w14:paraId="4D249835" w14:textId="4689A084" w:rsidR="00B2763D" w:rsidRDefault="00B2763D" w:rsidP="00B2763D">
      <w:r>
        <w:rPr>
          <w:rFonts w:hint="eastAsia"/>
        </w:rPr>
        <w:t>示例：</w:t>
      </w:r>
    </w:p>
    <w:p w14:paraId="6D3C8A11" w14:textId="28DFC8FD" w:rsidR="00B2763D" w:rsidRDefault="00B2763D" w:rsidP="00B2763D">
      <w:r>
        <w:rPr>
          <w:rFonts w:hint="eastAsia"/>
        </w:rPr>
        <w:tab/>
      </w:r>
    </w:p>
    <w:p w14:paraId="2BACA245" w14:textId="1E7B2CA8" w:rsidR="00B2763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 w:hint="eastAsia"/>
          <w:color w:val="333333"/>
        </w:rPr>
        <w:t xml:space="preserve">var </w:t>
      </w:r>
      <w:r w:rsidRPr="00EA0A09">
        <w:rPr>
          <w:rFonts w:ascii="微软雅黑" w:eastAsia="微软雅黑" w:hAnsi="微软雅黑"/>
          <w:b/>
          <w:bCs/>
          <w:color w:val="333333"/>
          <w:bdr w:val="none" w:sz="0" w:space="0" w:color="auto" w:frame="1"/>
        </w:rPr>
        <w:t>var</w:t>
      </w:r>
      <w:r w:rsidRPr="00EA0A09">
        <w:rPr>
          <w:rFonts w:ascii="微软雅黑" w:eastAsia="微软雅黑" w:hAnsi="微软雅黑"/>
          <w:color w:val="333333"/>
          <w:bdr w:val="none" w:sz="0" w:space="0" w:color="auto" w:frame="1"/>
        </w:rPr>
        <w:t xml:space="preserve"> result = </w:t>
      </w:r>
      <w:r>
        <w:rPr>
          <w:rFonts w:ascii="微软雅黑" w:eastAsia="微软雅黑" w:hAnsi="微软雅黑"/>
          <w:color w:val="333333"/>
          <w:bdr w:val="none" w:sz="0" w:space="0" w:color="auto" w:frame="1"/>
        </w:rPr>
        <w:t>aiman</w:t>
      </w:r>
      <w:r w:rsidRPr="00EA0A09">
        <w:rPr>
          <w:rFonts w:ascii="微软雅黑" w:eastAsia="微软雅黑" w:hAnsi="微软雅黑"/>
          <w:color w:val="333333"/>
          <w:bdr w:val="none" w:sz="0" w:space="0" w:color="auto" w:frame="1"/>
        </w:rPr>
        <w:t>.man.</w:t>
      </w:r>
      <w:r w:rsidRPr="00B2763D">
        <w:t xml:space="preserve"> </w:t>
      </w:r>
      <w:r w:rsidRPr="00154307">
        <w:t>getDeposit("latest"))</w:t>
      </w:r>
      <w:r>
        <w:rPr>
          <w:rFonts w:hint="eastAsia"/>
        </w:rPr>
        <w:t>；</w:t>
      </w:r>
    </w:p>
    <w:p w14:paraId="62E86082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>[</w:t>
      </w:r>
    </w:p>
    <w:p w14:paraId="07CB41CF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lastRenderedPageBreak/>
        <w:t xml:space="preserve">        {</w:t>
      </w:r>
    </w:p>
    <w:p w14:paraId="1BA848DD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"Address": "MAN.4M29vNSn7jG1dwLs7bxG2RHYLikWG",</w:t>
      </w:r>
    </w:p>
    <w:p w14:paraId="220015A3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"SignAddress": "MAN.3EX7HepVHi85wAh6duzGotYGbpBQR",</w:t>
      </w:r>
    </w:p>
    <w:p w14:paraId="784ACF66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"Deposit": 1e+25,</w:t>
      </w:r>
    </w:p>
    <w:p w14:paraId="69037D4E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"WithdrawH": 0,</w:t>
      </w:r>
    </w:p>
    <w:p w14:paraId="45EAFFEA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"OnlineTime": 0,</w:t>
      </w:r>
    </w:p>
    <w:p w14:paraId="63688108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"Role": 128</w:t>
      </w:r>
    </w:p>
    <w:p w14:paraId="3B2B059F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},</w:t>
      </w:r>
    </w:p>
    <w:p w14:paraId="7C8365F2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{</w:t>
      </w:r>
    </w:p>
    <w:p w14:paraId="57EAF62A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"Address": "MAN.439xNJTQrmmYEkm2wm5ThU79UsMiu",</w:t>
      </w:r>
    </w:p>
    <w:p w14:paraId="6BF28FD5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"SignAddress": "MAN.4URp9YU7ufxNf1i1EbUs1PGhYwFzJ",</w:t>
      </w:r>
    </w:p>
    <w:p w14:paraId="5384D1C5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"Deposit": 1e+25,</w:t>
      </w:r>
    </w:p>
    <w:p w14:paraId="297041EB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"WithdrawH": 0,</w:t>
      </w:r>
    </w:p>
    <w:p w14:paraId="529D958F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"OnlineTime": 0,</w:t>
      </w:r>
    </w:p>
    <w:p w14:paraId="027F69D7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"Role": 128</w:t>
      </w:r>
    </w:p>
    <w:p w14:paraId="6D0C1D3E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},</w:t>
      </w:r>
    </w:p>
    <w:p w14:paraId="04CABFF3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{</w:t>
      </w:r>
    </w:p>
    <w:p w14:paraId="71329162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"Address": "MAN.2LrYy4EbhAi7Az4HdzKHbbyraMPBj",</w:t>
      </w:r>
    </w:p>
    <w:p w14:paraId="3C006113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"SignAddress": "MAN.4PMxVeKv9JZpBxK8oWcMDmcTUZtn9",</w:t>
      </w:r>
    </w:p>
    <w:p w14:paraId="7598F522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"Deposit": 1e+22,</w:t>
      </w:r>
    </w:p>
    <w:p w14:paraId="08011463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"WithdrawH": 0,</w:t>
      </w:r>
    </w:p>
    <w:p w14:paraId="2C77D755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"OnlineTime": 0,</w:t>
      </w:r>
    </w:p>
    <w:p w14:paraId="0C8CA8A8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    "Role": 16</w:t>
      </w:r>
    </w:p>
    <w:p w14:paraId="0B2EE12B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t xml:space="preserve">        }</w:t>
      </w:r>
    </w:p>
    <w:p w14:paraId="2080E193" w14:textId="77777777" w:rsidR="00B2763D" w:rsidRPr="0063521D" w:rsidRDefault="00B2763D" w:rsidP="00B2763D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63521D">
        <w:rPr>
          <w:rFonts w:ascii="Consolas" w:hAnsi="Consolas"/>
          <w:color w:val="333333"/>
        </w:rPr>
        <w:lastRenderedPageBreak/>
        <w:t xml:space="preserve">    ]</w:t>
      </w:r>
    </w:p>
    <w:p w14:paraId="685A1519" w14:textId="77777777" w:rsidR="00B2763D" w:rsidRDefault="00B2763D" w:rsidP="00B2763D"/>
    <w:p w14:paraId="308E44FA" w14:textId="2A1850F8" w:rsidR="000A71B9" w:rsidRDefault="000A71B9" w:rsidP="00E75E92">
      <w:pPr>
        <w:pStyle w:val="20"/>
      </w:pPr>
      <w:r>
        <w:rPr>
          <w:rFonts w:hint="eastAsia"/>
        </w:rPr>
        <w:t>aiman</w:t>
      </w:r>
      <w:r>
        <w:t>.man.getMatrixCoin</w:t>
      </w:r>
    </w:p>
    <w:p w14:paraId="5CF8EB7B" w14:textId="77777777" w:rsidR="000A71B9" w:rsidRDefault="000A71B9" w:rsidP="000A71B9">
      <w:r>
        <w:rPr>
          <w:rFonts w:hint="eastAsia"/>
        </w:rPr>
        <w:t>返回多币种信息。</w:t>
      </w:r>
    </w:p>
    <w:p w14:paraId="01E70FBE" w14:textId="4B4742D3" w:rsidR="000A71B9" w:rsidRPr="00C64735" w:rsidRDefault="000A71B9" w:rsidP="000A71B9">
      <w:r w:rsidRPr="000A71B9">
        <w:t>aiman.man.getMatrixCoin('latest')</w:t>
      </w:r>
    </w:p>
    <w:p w14:paraId="546EC485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参数</w:t>
      </w:r>
    </w:p>
    <w:p w14:paraId="3875FF4E" w14:textId="611DF167" w:rsidR="000A71B9" w:rsidRDefault="000A71B9" w:rsidP="00107C07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 w:rsidRPr="00C64735"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QUANTITY|TAG</w:t>
      </w:r>
      <w:r w:rsidRPr="00C64735">
        <w:rPr>
          <w:rFonts w:ascii="Arial" w:eastAsia="宋体" w:hAnsi="Arial" w:cs="Arial"/>
          <w:color w:val="333333"/>
          <w:sz w:val="23"/>
          <w:szCs w:val="23"/>
        </w:rPr>
        <w:t xml:space="preserve"> - </w:t>
      </w:r>
      <w:r w:rsidRPr="00C64735">
        <w:rPr>
          <w:rFonts w:ascii="Arial" w:eastAsia="宋体" w:hAnsi="Arial" w:cs="Arial"/>
          <w:color w:val="333333"/>
          <w:sz w:val="23"/>
          <w:szCs w:val="23"/>
        </w:rPr>
        <w:t>整数块编号，或者字符串</w:t>
      </w:r>
      <w:r w:rsidR="00836F69">
        <w:rPr>
          <w:rFonts w:ascii="Arial" w:eastAsia="宋体" w:hAnsi="Arial" w:cs="Arial"/>
          <w:color w:val="333333"/>
          <w:sz w:val="23"/>
          <w:szCs w:val="23"/>
        </w:rPr>
        <w:t>"latest", "earliest"</w:t>
      </w:r>
    </w:p>
    <w:p w14:paraId="1E68AEA4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返回值</w:t>
      </w:r>
    </w:p>
    <w:p w14:paraId="31009375" w14:textId="77777777" w:rsidR="000A71B9" w:rsidRPr="00C64735" w:rsidRDefault="000A71B9" w:rsidP="00107C07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OBJECT</w:t>
      </w:r>
      <w:r w:rsidRPr="00C64735">
        <w:rPr>
          <w:rFonts w:ascii="Arial" w:eastAsia="宋体" w:hAnsi="Arial" w:cs="Arial"/>
          <w:color w:val="333333"/>
          <w:sz w:val="23"/>
          <w:szCs w:val="23"/>
        </w:rPr>
        <w:t> </w:t>
      </w:r>
      <w:r>
        <w:rPr>
          <w:rFonts w:ascii="Arial" w:eastAsia="宋体" w:hAnsi="Arial" w:cs="Arial"/>
          <w:color w:val="333333"/>
          <w:sz w:val="23"/>
          <w:szCs w:val="23"/>
        </w:rPr>
        <w:t>–</w:t>
      </w:r>
      <w:r w:rsidRPr="00C64735">
        <w:rPr>
          <w:rFonts w:ascii="Arial" w:eastAsia="宋体" w:hAnsi="Arial" w:cs="Arial"/>
          <w:color w:val="333333"/>
          <w:sz w:val="23"/>
          <w:szCs w:val="23"/>
        </w:rPr>
        <w:t xml:space="preserve"> </w:t>
      </w:r>
      <w:r>
        <w:rPr>
          <w:rFonts w:ascii="Arial" w:eastAsia="宋体" w:hAnsi="Arial" w:cs="Arial" w:hint="eastAsia"/>
          <w:color w:val="333333"/>
          <w:sz w:val="23"/>
          <w:szCs w:val="23"/>
        </w:rPr>
        <w:t>S</w:t>
      </w:r>
      <w:r>
        <w:rPr>
          <w:rFonts w:ascii="Arial" w:eastAsia="宋体" w:hAnsi="Arial" w:cs="Arial"/>
          <w:color w:val="333333"/>
          <w:sz w:val="23"/>
          <w:szCs w:val="23"/>
        </w:rPr>
        <w:t>TRING</w:t>
      </w:r>
      <w:r>
        <w:rPr>
          <w:rFonts w:ascii="Arial" w:eastAsia="宋体" w:hAnsi="Arial" w:cs="Arial" w:hint="eastAsia"/>
          <w:color w:val="333333"/>
          <w:sz w:val="23"/>
          <w:szCs w:val="23"/>
        </w:rPr>
        <w:t>数组，多币种名称</w:t>
      </w:r>
    </w:p>
    <w:p w14:paraId="7E25CD16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示例</w:t>
      </w:r>
    </w:p>
    <w:p w14:paraId="0B39C02E" w14:textId="77777777" w:rsidR="000A71B9" w:rsidRPr="00C64735" w:rsidRDefault="000A71B9" w:rsidP="000A71B9">
      <w:r>
        <w:rPr>
          <w:rFonts w:hint="eastAsia"/>
        </w:rPr>
        <w:t>请求：</w:t>
      </w:r>
    </w:p>
    <w:p w14:paraId="418E4980" w14:textId="51B92909" w:rsidR="000A71B9" w:rsidRPr="000A71B9" w:rsidRDefault="000A71B9" w:rsidP="000A71B9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000000" w:themeColor="text1"/>
        </w:rPr>
      </w:pPr>
      <w:r w:rsidRPr="000A71B9">
        <w:rPr>
          <w:rStyle w:val="str"/>
          <w:rFonts w:ascii="Consolas" w:hAnsi="Consolas"/>
          <w:color w:val="000000" w:themeColor="text1"/>
        </w:rPr>
        <w:t>var result = aiman.man.getMatrixCoin('latest');</w:t>
      </w:r>
    </w:p>
    <w:p w14:paraId="493B9FC8" w14:textId="412FAE9D" w:rsidR="000A71B9" w:rsidRPr="000A71B9" w:rsidRDefault="000A71B9" w:rsidP="000A71B9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DD1144"/>
        </w:rPr>
      </w:pPr>
      <w:r>
        <w:rPr>
          <w:rStyle w:val="str"/>
          <w:rFonts w:ascii="Consolas" w:hAnsi="Consolas" w:hint="eastAsia"/>
          <w:color w:val="DD1144"/>
        </w:rPr>
        <w:t>响应：</w:t>
      </w:r>
      <w:r w:rsidRPr="00C64735">
        <w:rPr>
          <w:rFonts w:ascii="Consolas" w:hAnsi="Consolas"/>
          <w:color w:val="333333"/>
        </w:rPr>
        <w:t>[</w:t>
      </w:r>
    </w:p>
    <w:p w14:paraId="0F6D86D0" w14:textId="77777777" w:rsidR="000A71B9" w:rsidRPr="00C64735" w:rsidRDefault="000A71B9" w:rsidP="000A71B9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C64735">
        <w:rPr>
          <w:rFonts w:ascii="Consolas" w:hAnsi="Consolas"/>
          <w:color w:val="333333"/>
        </w:rPr>
        <w:t xml:space="preserve">        "MBN",</w:t>
      </w:r>
    </w:p>
    <w:p w14:paraId="77D99427" w14:textId="77777777" w:rsidR="000A71B9" w:rsidRPr="00C64735" w:rsidRDefault="000A71B9" w:rsidP="000A71B9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C64735">
        <w:rPr>
          <w:rFonts w:ascii="Consolas" w:hAnsi="Consolas"/>
          <w:color w:val="333333"/>
        </w:rPr>
        <w:t xml:space="preserve">        "MCN",</w:t>
      </w:r>
    </w:p>
    <w:p w14:paraId="71159E04" w14:textId="77777777" w:rsidR="000A71B9" w:rsidRPr="00C64735" w:rsidRDefault="000A71B9" w:rsidP="000A71B9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C64735">
        <w:rPr>
          <w:rFonts w:ascii="Consolas" w:hAnsi="Consolas"/>
          <w:color w:val="333333"/>
        </w:rPr>
        <w:t xml:space="preserve">        "MDN",</w:t>
      </w:r>
    </w:p>
    <w:p w14:paraId="655BF769" w14:textId="77777777" w:rsidR="000A71B9" w:rsidRPr="00C64735" w:rsidRDefault="000A71B9" w:rsidP="000A71B9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C64735">
        <w:rPr>
          <w:rFonts w:ascii="Consolas" w:hAnsi="Consolas"/>
          <w:color w:val="333333"/>
        </w:rPr>
        <w:t xml:space="preserve">        "MEN",</w:t>
      </w:r>
    </w:p>
    <w:p w14:paraId="142F7002" w14:textId="77777777" w:rsidR="000A71B9" w:rsidRPr="00C64735" w:rsidRDefault="000A71B9" w:rsidP="000A71B9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C64735">
        <w:rPr>
          <w:rFonts w:ascii="Consolas" w:hAnsi="Consolas"/>
          <w:color w:val="333333"/>
        </w:rPr>
        <w:t xml:space="preserve">        "MIN",</w:t>
      </w:r>
    </w:p>
    <w:p w14:paraId="7AE8AFAD" w14:textId="77777777" w:rsidR="000A71B9" w:rsidRPr="00C64735" w:rsidRDefault="000A71B9" w:rsidP="000A71B9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C64735">
        <w:rPr>
          <w:rFonts w:ascii="Consolas" w:hAnsi="Consolas"/>
          <w:color w:val="333333"/>
        </w:rPr>
        <w:t xml:space="preserve">        "MSN",</w:t>
      </w:r>
    </w:p>
    <w:p w14:paraId="4BA86D78" w14:textId="77777777" w:rsidR="000A71B9" w:rsidRPr="00C64735" w:rsidRDefault="000A71B9" w:rsidP="000A71B9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C64735">
        <w:rPr>
          <w:rFonts w:ascii="Consolas" w:hAnsi="Consolas"/>
          <w:color w:val="333333"/>
        </w:rPr>
        <w:t xml:space="preserve">        "MUSD"</w:t>
      </w:r>
    </w:p>
    <w:p w14:paraId="1A29FB12" w14:textId="0E940331" w:rsidR="000A71B9" w:rsidRDefault="000A71B9" w:rsidP="000A71B9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C64735">
        <w:rPr>
          <w:rFonts w:ascii="Consolas" w:hAnsi="Consolas"/>
          <w:color w:val="333333"/>
        </w:rPr>
        <w:t xml:space="preserve">    ]</w:t>
      </w:r>
    </w:p>
    <w:p w14:paraId="0805C102" w14:textId="470D9AE9" w:rsidR="000A71B9" w:rsidRDefault="000A71B9" w:rsidP="00E75E92">
      <w:pPr>
        <w:pStyle w:val="20"/>
      </w:pPr>
      <w:r>
        <w:t>aiman.man.getMatrixCoinConfig</w:t>
      </w:r>
    </w:p>
    <w:p w14:paraId="5FCA139C" w14:textId="77777777" w:rsidR="000A71B9" w:rsidRDefault="000A71B9" w:rsidP="000A71B9">
      <w:r>
        <w:rPr>
          <w:rFonts w:hint="eastAsia"/>
        </w:rPr>
        <w:lastRenderedPageBreak/>
        <w:t>返回多币种的配置信息</w:t>
      </w:r>
    </w:p>
    <w:p w14:paraId="6FFCB090" w14:textId="53DD0236" w:rsidR="000A71B9" w:rsidRPr="000A71B9" w:rsidRDefault="000A71B9" w:rsidP="000A71B9">
      <w:r w:rsidRPr="000A71B9">
        <w:t>aiman.man.getMatrixCoinConfig("MBN","latest")</w:t>
      </w:r>
    </w:p>
    <w:p w14:paraId="665F361D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参数</w:t>
      </w:r>
    </w:p>
    <w:p w14:paraId="6DABECB2" w14:textId="77777777" w:rsidR="000A71B9" w:rsidRPr="00C64735" w:rsidRDefault="000A71B9" w:rsidP="00107C0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>
        <w:rPr>
          <w:rFonts w:ascii="Consolas" w:eastAsia="宋体" w:hAnsi="Consolas" w:cs="宋体" w:hint="eastAsia"/>
          <w:color w:val="C7254E"/>
          <w:sz w:val="20"/>
          <w:szCs w:val="20"/>
          <w:shd w:val="clear" w:color="auto" w:fill="F9F2F4"/>
        </w:rPr>
        <w:t>STRING</w:t>
      </w:r>
      <w:r w:rsidRPr="00C64735">
        <w:rPr>
          <w:rFonts w:ascii="Arial" w:eastAsia="宋体" w:hAnsi="Arial" w:cs="Arial"/>
          <w:color w:val="333333"/>
          <w:sz w:val="23"/>
          <w:szCs w:val="23"/>
        </w:rPr>
        <w:t> </w:t>
      </w:r>
      <w:r>
        <w:rPr>
          <w:rFonts w:ascii="Arial" w:eastAsia="宋体" w:hAnsi="Arial" w:cs="Arial"/>
          <w:color w:val="333333"/>
          <w:sz w:val="23"/>
          <w:szCs w:val="23"/>
        </w:rPr>
        <w:t>–</w:t>
      </w:r>
      <w:r w:rsidRPr="00C64735">
        <w:rPr>
          <w:rFonts w:ascii="Arial" w:eastAsia="宋体" w:hAnsi="Arial" w:cs="Arial"/>
          <w:color w:val="333333"/>
          <w:sz w:val="23"/>
          <w:szCs w:val="23"/>
        </w:rPr>
        <w:t xml:space="preserve"> </w:t>
      </w:r>
      <w:r>
        <w:rPr>
          <w:rFonts w:ascii="Arial" w:eastAsia="宋体" w:hAnsi="Arial" w:cs="Arial" w:hint="eastAsia"/>
          <w:color w:val="333333"/>
          <w:sz w:val="23"/>
          <w:szCs w:val="23"/>
        </w:rPr>
        <w:t>币种名称</w:t>
      </w:r>
    </w:p>
    <w:p w14:paraId="6AFED619" w14:textId="0709E380" w:rsidR="000A71B9" w:rsidRPr="000A71B9" w:rsidRDefault="000A71B9" w:rsidP="00107C0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 w:rsidRPr="00C64735"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QUANTITY|TAG</w:t>
      </w:r>
      <w:r w:rsidRPr="00C64735">
        <w:rPr>
          <w:rFonts w:ascii="Arial" w:eastAsia="宋体" w:hAnsi="Arial" w:cs="Arial"/>
          <w:color w:val="333333"/>
          <w:sz w:val="23"/>
          <w:szCs w:val="23"/>
        </w:rPr>
        <w:t xml:space="preserve"> - </w:t>
      </w:r>
      <w:r w:rsidRPr="00C64735">
        <w:rPr>
          <w:rFonts w:ascii="Arial" w:eastAsia="宋体" w:hAnsi="Arial" w:cs="Arial"/>
          <w:color w:val="333333"/>
          <w:sz w:val="23"/>
          <w:szCs w:val="23"/>
        </w:rPr>
        <w:t>整数块编号，或者字符串</w:t>
      </w:r>
      <w:r w:rsidRPr="00C64735">
        <w:rPr>
          <w:rFonts w:ascii="Arial" w:eastAsia="宋体" w:hAnsi="Arial" w:cs="Arial"/>
          <w:color w:val="333333"/>
          <w:sz w:val="23"/>
          <w:szCs w:val="23"/>
        </w:rPr>
        <w:t>"la</w:t>
      </w:r>
      <w:r w:rsidR="00836F69">
        <w:rPr>
          <w:rFonts w:ascii="Arial" w:eastAsia="宋体" w:hAnsi="Arial" w:cs="Arial"/>
          <w:color w:val="333333"/>
          <w:sz w:val="23"/>
          <w:szCs w:val="23"/>
        </w:rPr>
        <w:t>test", "earliest"</w:t>
      </w:r>
    </w:p>
    <w:p w14:paraId="4D6861C9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返回值</w:t>
      </w:r>
    </w:p>
    <w:p w14:paraId="387C3AA8" w14:textId="77777777" w:rsidR="000A71B9" w:rsidRDefault="000A71B9" w:rsidP="000A71B9">
      <w:pPr>
        <w:rPr>
          <w:rFonts w:ascii="Arial" w:eastAsia="宋体" w:hAnsi="Arial" w:cs="Arial"/>
          <w:color w:val="333333"/>
          <w:sz w:val="23"/>
          <w:szCs w:val="23"/>
        </w:rPr>
      </w:pPr>
      <w:r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OBJECT</w:t>
      </w:r>
      <w:r w:rsidRPr="00C64735">
        <w:rPr>
          <w:rFonts w:ascii="Arial" w:eastAsia="宋体" w:hAnsi="Arial" w:cs="Arial"/>
          <w:color w:val="333333"/>
          <w:sz w:val="23"/>
          <w:szCs w:val="23"/>
        </w:rPr>
        <w:t> </w:t>
      </w:r>
      <w:r>
        <w:rPr>
          <w:rFonts w:ascii="Arial" w:eastAsia="宋体" w:hAnsi="Arial" w:cs="Arial"/>
          <w:color w:val="333333"/>
          <w:sz w:val="23"/>
          <w:szCs w:val="23"/>
        </w:rPr>
        <w:t>–</w:t>
      </w:r>
      <w:r w:rsidRPr="00C64735">
        <w:rPr>
          <w:rFonts w:ascii="Arial" w:eastAsia="宋体" w:hAnsi="Arial" w:cs="Arial"/>
          <w:color w:val="333333"/>
          <w:sz w:val="23"/>
          <w:szCs w:val="23"/>
        </w:rPr>
        <w:t xml:space="preserve"> </w:t>
      </w:r>
      <w:r>
        <w:rPr>
          <w:rFonts w:ascii="Arial" w:eastAsia="宋体" w:hAnsi="Arial" w:cs="Arial" w:hint="eastAsia"/>
          <w:color w:val="333333"/>
          <w:sz w:val="23"/>
          <w:szCs w:val="23"/>
        </w:rPr>
        <w:t>币种配置信息。结构如下：</w:t>
      </w:r>
    </w:p>
    <w:p w14:paraId="10E30252" w14:textId="77777777" w:rsidR="000A71B9" w:rsidRDefault="000A71B9" w:rsidP="00107C07">
      <w:pPr>
        <w:pStyle w:val="a7"/>
        <w:numPr>
          <w:ilvl w:val="0"/>
          <w:numId w:val="17"/>
        </w:numPr>
        <w:ind w:firstLineChars="0"/>
      </w:pPr>
      <w:r w:rsidRPr="00FF39BC">
        <w:t>CoinRange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。扩展保留。</w:t>
      </w:r>
    </w:p>
    <w:p w14:paraId="6FDCBB9C" w14:textId="77777777" w:rsidR="000A71B9" w:rsidRDefault="000A71B9" w:rsidP="00107C07">
      <w:pPr>
        <w:pStyle w:val="a7"/>
        <w:numPr>
          <w:ilvl w:val="0"/>
          <w:numId w:val="17"/>
        </w:numPr>
        <w:ind w:firstLineChars="0"/>
      </w:pPr>
      <w:r w:rsidRPr="00FF39BC">
        <w:t>CoinType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。支付币种名称。</w:t>
      </w:r>
    </w:p>
    <w:p w14:paraId="021635E1" w14:textId="77777777" w:rsidR="000A71B9" w:rsidRDefault="000A71B9" w:rsidP="00107C07">
      <w:pPr>
        <w:pStyle w:val="a7"/>
        <w:numPr>
          <w:ilvl w:val="0"/>
          <w:numId w:val="17"/>
        </w:numPr>
        <w:ind w:firstLineChars="0"/>
      </w:pPr>
      <w:r w:rsidRPr="00FF39BC">
        <w:t>PackNum</w:t>
      </w:r>
      <w:r>
        <w:rPr>
          <w:rFonts w:hint="eastAsia"/>
        </w:rPr>
        <w:t>：</w:t>
      </w:r>
      <w:r w:rsidRPr="00FF39BC">
        <w:t>QUANTITY</w:t>
      </w:r>
      <w:r>
        <w:rPr>
          <w:rFonts w:hint="eastAsia"/>
        </w:rPr>
        <w:t>。整形，每区块打包交易最大值。</w:t>
      </w:r>
    </w:p>
    <w:p w14:paraId="291DA2ED" w14:textId="77777777" w:rsidR="000A71B9" w:rsidRDefault="000A71B9" w:rsidP="00107C07">
      <w:pPr>
        <w:pStyle w:val="a7"/>
        <w:numPr>
          <w:ilvl w:val="0"/>
          <w:numId w:val="17"/>
        </w:numPr>
        <w:ind w:firstLineChars="0"/>
      </w:pPr>
      <w:r w:rsidRPr="00FF39BC">
        <w:t>CoinUnit</w:t>
      </w:r>
      <w:r>
        <w:rPr>
          <w:rFonts w:hint="eastAsia"/>
        </w:rPr>
        <w:t>：</w:t>
      </w:r>
      <w:r w:rsidRPr="00FF39BC">
        <w:t>QUANTITY</w:t>
      </w:r>
      <w:r>
        <w:rPr>
          <w:rFonts w:hint="eastAsia"/>
        </w:rPr>
        <w:t>。整形，币种单位。</w:t>
      </w:r>
    </w:p>
    <w:p w14:paraId="71001BB0" w14:textId="77777777" w:rsidR="000A71B9" w:rsidRDefault="000A71B9" w:rsidP="00107C07">
      <w:pPr>
        <w:pStyle w:val="a7"/>
        <w:numPr>
          <w:ilvl w:val="0"/>
          <w:numId w:val="17"/>
        </w:numPr>
        <w:ind w:firstLineChars="0"/>
      </w:pPr>
      <w:r w:rsidRPr="00FF39BC">
        <w:t>CoinTotal</w:t>
      </w:r>
      <w:r>
        <w:rPr>
          <w:rFonts w:hint="eastAsia"/>
        </w:rPr>
        <w:t>：</w:t>
      </w:r>
      <w:r w:rsidRPr="00FF39BC">
        <w:t>QUANTITY</w:t>
      </w:r>
      <w:r>
        <w:rPr>
          <w:rFonts w:hint="eastAsia"/>
        </w:rPr>
        <w:t>。整形，币种发行量。</w:t>
      </w:r>
    </w:p>
    <w:p w14:paraId="2C332B9F" w14:textId="77777777" w:rsidR="000A71B9" w:rsidRPr="00FF39BC" w:rsidRDefault="000A71B9" w:rsidP="00107C07">
      <w:pPr>
        <w:pStyle w:val="HTML0"/>
        <w:numPr>
          <w:ilvl w:val="0"/>
          <w:numId w:val="17"/>
        </w:numPr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FF39BC">
        <w:rPr>
          <w:rFonts w:asciiTheme="minorHAnsi" w:hAnsiTheme="minorHAnsi" w:cstheme="minorBidi" w:hint="eastAsia"/>
          <w:kern w:val="2"/>
          <w:sz w:val="21"/>
          <w:szCs w:val="22"/>
        </w:rPr>
        <w:t>CoinAddress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：DATA，20字节。币种交易费账户地址。</w:t>
      </w:r>
    </w:p>
    <w:p w14:paraId="421D2FD4" w14:textId="77777777" w:rsidR="000A71B9" w:rsidRPr="00FF39BC" w:rsidRDefault="000A71B9" w:rsidP="000A71B9">
      <w:pPr>
        <w:pStyle w:val="a7"/>
        <w:ind w:left="420" w:firstLineChars="0" w:firstLine="0"/>
      </w:pPr>
    </w:p>
    <w:p w14:paraId="74C0B346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示例</w:t>
      </w:r>
    </w:p>
    <w:p w14:paraId="1FAA8DC7" w14:textId="77777777" w:rsidR="000A71B9" w:rsidRPr="00C64735" w:rsidRDefault="000A71B9" w:rsidP="000A71B9">
      <w:r>
        <w:rPr>
          <w:rFonts w:hint="eastAsia"/>
        </w:rPr>
        <w:t>请求：</w:t>
      </w:r>
    </w:p>
    <w:p w14:paraId="6D0DBCD1" w14:textId="1E37C75C" w:rsidR="000A71B9" w:rsidRPr="000A71B9" w:rsidRDefault="000A71B9" w:rsidP="000A71B9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>
        <w:rPr>
          <w:rStyle w:val="pln"/>
          <w:rFonts w:ascii="Consolas" w:hAnsi="Consolas"/>
          <w:color w:val="48484C"/>
        </w:rPr>
        <w:t xml:space="preserve">var result = </w:t>
      </w:r>
      <w:r w:rsidRPr="000A71B9">
        <w:rPr>
          <w:rStyle w:val="pln"/>
          <w:rFonts w:ascii="Consolas" w:hAnsi="Consolas"/>
          <w:color w:val="48484C"/>
        </w:rPr>
        <w:t>aiman.man.getMatrixCoinConfig("MBN","latest")</w:t>
      </w:r>
    </w:p>
    <w:p w14:paraId="40947274" w14:textId="3257FB08" w:rsidR="000A71B9" w:rsidRDefault="007019E6" w:rsidP="000A71B9">
      <w:r>
        <w:rPr>
          <w:rFonts w:hint="eastAsia"/>
        </w:rPr>
        <w:t>返回</w:t>
      </w:r>
      <w:r w:rsidR="000A71B9">
        <w:rPr>
          <w:rFonts w:hint="eastAsia"/>
        </w:rPr>
        <w:t>：</w:t>
      </w:r>
      <w:r w:rsidR="000A71B9">
        <w:t xml:space="preserve"> </w:t>
      </w:r>
    </w:p>
    <w:p w14:paraId="15683579" w14:textId="7CDDDBF8" w:rsidR="000A71B9" w:rsidRDefault="000A71B9" w:rsidP="000A71B9">
      <w:r>
        <w:t>[</w:t>
      </w:r>
      <w:r>
        <w:tab/>
        <w:t>{</w:t>
      </w:r>
    </w:p>
    <w:p w14:paraId="59D80E90" w14:textId="77777777" w:rsidR="000A71B9" w:rsidRDefault="000A71B9" w:rsidP="000A71B9">
      <w:r>
        <w:t xml:space="preserve">            "CoinRange": "MEN",</w:t>
      </w:r>
    </w:p>
    <w:p w14:paraId="50B39F93" w14:textId="77777777" w:rsidR="000A71B9" w:rsidRDefault="000A71B9" w:rsidP="000A71B9">
      <w:r>
        <w:t xml:space="preserve">            "CoinType": "MEN",</w:t>
      </w:r>
    </w:p>
    <w:p w14:paraId="15FDAE82" w14:textId="77777777" w:rsidR="000A71B9" w:rsidRDefault="000A71B9" w:rsidP="000A71B9">
      <w:r>
        <w:t xml:space="preserve">            "PackNum": 9999,</w:t>
      </w:r>
    </w:p>
    <w:p w14:paraId="401C7E7A" w14:textId="77777777" w:rsidR="000A71B9" w:rsidRDefault="000A71B9" w:rsidP="000A71B9">
      <w:r>
        <w:t xml:space="preserve">            "CoinUnit": "0xde0b6b3a7640000",</w:t>
      </w:r>
    </w:p>
    <w:p w14:paraId="202CF294" w14:textId="77777777" w:rsidR="000A71B9" w:rsidRDefault="000A71B9" w:rsidP="000A71B9">
      <w:r>
        <w:t xml:space="preserve">            "CoinTotal": "0x33b2e3c9fd0803ce8000000",</w:t>
      </w:r>
    </w:p>
    <w:p w14:paraId="7762CC96" w14:textId="77777777" w:rsidR="000A71B9" w:rsidRDefault="000A71B9" w:rsidP="000A71B9">
      <w:r>
        <w:t xml:space="preserve">            "CoinAddress": "0x8000000000000000000000000000000000000001"</w:t>
      </w:r>
    </w:p>
    <w:p w14:paraId="244F98DF" w14:textId="77777777" w:rsidR="000A71B9" w:rsidRDefault="000A71B9" w:rsidP="000A71B9">
      <w:r>
        <w:t xml:space="preserve">        }</w:t>
      </w:r>
    </w:p>
    <w:p w14:paraId="015B4777" w14:textId="1E155631" w:rsidR="000A71B9" w:rsidRDefault="000A71B9" w:rsidP="000A71B9">
      <w:r>
        <w:t xml:space="preserve"> ]</w:t>
      </w:r>
    </w:p>
    <w:p w14:paraId="25D152F5" w14:textId="73966218" w:rsidR="000A71B9" w:rsidRDefault="000A71B9" w:rsidP="00E75E92">
      <w:pPr>
        <w:pStyle w:val="20"/>
      </w:pPr>
      <w:r>
        <w:t>aiman.man.getDestroyBalance</w:t>
      </w:r>
    </w:p>
    <w:p w14:paraId="638F5F06" w14:textId="0E3D5BF9" w:rsidR="007F139B" w:rsidRDefault="007F139B" w:rsidP="000A71B9">
      <w:r>
        <w:rPr>
          <w:rFonts w:hint="eastAsia"/>
        </w:rPr>
        <w:lastRenderedPageBreak/>
        <w:t>返回创建多币种的消耗</w:t>
      </w:r>
      <w:r>
        <w:rPr>
          <w:rFonts w:hint="eastAsia"/>
        </w:rPr>
        <w:t>MAN</w:t>
      </w:r>
      <w:r>
        <w:rPr>
          <w:rFonts w:hint="eastAsia"/>
        </w:rPr>
        <w:t>数量。</w:t>
      </w:r>
    </w:p>
    <w:p w14:paraId="6B3E1912" w14:textId="4D501409" w:rsidR="000A71B9" w:rsidRPr="00245CFE" w:rsidRDefault="000A71B9" w:rsidP="000A71B9">
      <w:r w:rsidRPr="000A71B9">
        <w:t>aiman.man.getDestroyBalance()</w:t>
      </w:r>
    </w:p>
    <w:p w14:paraId="4046CF95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参数</w:t>
      </w:r>
    </w:p>
    <w:p w14:paraId="7796604A" w14:textId="77777777" w:rsidR="000A71B9" w:rsidRPr="00245CFE" w:rsidRDefault="000A71B9" w:rsidP="000A71B9">
      <w:r>
        <w:rPr>
          <w:rFonts w:hint="eastAsia"/>
        </w:rPr>
        <w:t>无</w:t>
      </w:r>
    </w:p>
    <w:p w14:paraId="5EF8FCEE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返回值</w:t>
      </w:r>
    </w:p>
    <w:p w14:paraId="110C0EA8" w14:textId="599110F8" w:rsidR="000A71B9" w:rsidRPr="00245CFE" w:rsidRDefault="000A71B9" w:rsidP="000A71B9"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 -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整数，以</w:t>
      </w:r>
      <w:r w:rsidR="005E3A5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zhu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为单位的当前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多币种发币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价格</w:t>
      </w:r>
    </w:p>
    <w:p w14:paraId="169AEE7E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示例</w:t>
      </w:r>
    </w:p>
    <w:p w14:paraId="50BC18BC" w14:textId="77777777" w:rsidR="000A71B9" w:rsidRDefault="000A71B9" w:rsidP="000A71B9">
      <w:r>
        <w:rPr>
          <w:rFonts w:hint="eastAsia"/>
        </w:rPr>
        <w:t>请求：</w:t>
      </w:r>
    </w:p>
    <w:p w14:paraId="4DEBBCFB" w14:textId="77777777" w:rsidR="000A71B9" w:rsidRDefault="000A71B9" w:rsidP="000A71B9">
      <w:r>
        <w:t xml:space="preserve">var result = </w:t>
      </w:r>
      <w:r w:rsidRPr="000A71B9">
        <w:t>aiman.man.getDestroyBalance()</w:t>
      </w:r>
    </w:p>
    <w:p w14:paraId="3C0A1672" w14:textId="494D00CD" w:rsidR="000A71B9" w:rsidRDefault="000A71B9" w:rsidP="000A71B9">
      <w:r>
        <w:rPr>
          <w:rFonts w:hint="eastAsia"/>
        </w:rPr>
        <w:t>返回：</w:t>
      </w:r>
    </w:p>
    <w:p w14:paraId="3A2B3D4C" w14:textId="427F1762" w:rsidR="000A71B9" w:rsidRDefault="000A71B9" w:rsidP="000A71B9">
      <w:r>
        <w:t xml:space="preserve"> "0x152d02c7e14af6800000" </w:t>
      </w:r>
      <w:r>
        <w:rPr>
          <w:rFonts w:hint="eastAsia"/>
        </w:rPr>
        <w:t>//</w:t>
      </w:r>
      <w:r w:rsidRPr="00245CFE">
        <w:t xml:space="preserve"> 100000000000000000000000</w:t>
      </w:r>
    </w:p>
    <w:p w14:paraId="285D76C0" w14:textId="77777777" w:rsidR="000A71B9" w:rsidRPr="00FF39BC" w:rsidRDefault="000A71B9" w:rsidP="000A71B9"/>
    <w:p w14:paraId="24A164B7" w14:textId="7FF63C6D" w:rsidR="000A71B9" w:rsidRDefault="00144C1E" w:rsidP="00E75E92">
      <w:pPr>
        <w:pStyle w:val="20"/>
      </w:pPr>
      <w:r>
        <w:rPr>
          <w:rFonts w:hint="eastAsia"/>
        </w:rPr>
        <w:t>aiman</w:t>
      </w:r>
      <w:r>
        <w:t>.man.</w:t>
      </w:r>
      <w:r w:rsidR="00834AA2">
        <w:t>getSignAccounts</w:t>
      </w:r>
    </w:p>
    <w:p w14:paraId="5EA18676" w14:textId="09B184E3" w:rsidR="000A71B9" w:rsidRPr="00B77E3C" w:rsidRDefault="000A71B9" w:rsidP="000A71B9">
      <w:r>
        <w:rPr>
          <w:rFonts w:hint="eastAsia"/>
        </w:rPr>
        <w:t>返回指定区块的区块签名列表，通过</w:t>
      </w:r>
      <w:r>
        <w:rPr>
          <w:rFonts w:hint="eastAsia"/>
        </w:rPr>
        <w:t>H</w:t>
      </w:r>
      <w:r>
        <w:t>ash</w:t>
      </w:r>
      <w:r w:rsidR="00834AA2">
        <w:rPr>
          <w:rFonts w:hint="eastAsia"/>
        </w:rPr>
        <w:t>/</w:t>
      </w:r>
      <w:r w:rsidR="00834AA2">
        <w:rPr>
          <w:rFonts w:hint="eastAsia"/>
        </w:rPr>
        <w:t>块高</w:t>
      </w:r>
      <w:r w:rsidR="00834AA2" w:rsidRPr="00B77E3C">
        <w:t xml:space="preserve"> </w:t>
      </w:r>
    </w:p>
    <w:p w14:paraId="75B04FBB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参数</w:t>
      </w:r>
    </w:p>
    <w:p w14:paraId="7A439BD4" w14:textId="208B18F2" w:rsidR="00834AA2" w:rsidRPr="00807455" w:rsidRDefault="000A71B9" w:rsidP="000A71B9">
      <w:pPr>
        <w:shd w:val="clear" w:color="auto" w:fill="FFFFFF"/>
        <w:spacing w:after="150"/>
        <w:rPr>
          <w:rFonts w:ascii="Arial" w:eastAsia="宋体" w:hAnsi="Arial" w:cs="Arial"/>
          <w:color w:val="333333"/>
          <w:sz w:val="23"/>
          <w:szCs w:val="23"/>
        </w:rPr>
      </w:pPr>
      <w:r w:rsidRPr="00807455">
        <w:rPr>
          <w:rFonts w:ascii="Arial" w:eastAsia="宋体" w:hAnsi="Arial" w:cs="Arial"/>
          <w:color w:val="333333"/>
          <w:sz w:val="23"/>
          <w:szCs w:val="23"/>
        </w:rPr>
        <w:t>块哈希</w:t>
      </w:r>
      <w:r w:rsidR="00834AA2">
        <w:rPr>
          <w:rFonts w:ascii="Arial" w:eastAsia="宋体" w:hAnsi="Arial" w:cs="Arial" w:hint="eastAsia"/>
          <w:color w:val="333333"/>
          <w:sz w:val="23"/>
          <w:szCs w:val="23"/>
        </w:rPr>
        <w:t>或者块高</w:t>
      </w:r>
    </w:p>
    <w:p w14:paraId="531CD152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返回值</w:t>
      </w:r>
    </w:p>
    <w:p w14:paraId="13972383" w14:textId="77777777" w:rsidR="000A71B9" w:rsidRDefault="000A71B9" w:rsidP="000A71B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Object Array-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签名对象数组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签名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结构如下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</w:p>
    <w:p w14:paraId="283A2192" w14:textId="77777777" w:rsidR="000A71B9" w:rsidRDefault="000A71B9" w:rsidP="00107C0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>
        <w:rPr>
          <w:rFonts w:ascii="Arial" w:eastAsia="宋体" w:hAnsi="Arial" w:cs="Arial" w:hint="eastAsia"/>
          <w:color w:val="333333"/>
          <w:sz w:val="23"/>
          <w:szCs w:val="23"/>
        </w:rPr>
        <w:t>S</w:t>
      </w:r>
      <w:r w:rsidRPr="00807455">
        <w:rPr>
          <w:rFonts w:ascii="Arial" w:eastAsia="宋体" w:hAnsi="Arial" w:cs="Arial"/>
          <w:color w:val="333333"/>
          <w:sz w:val="23"/>
          <w:szCs w:val="23"/>
        </w:rPr>
        <w:t xml:space="preserve">ign: DATA, </w:t>
      </w:r>
      <w:r>
        <w:rPr>
          <w:rFonts w:ascii="Arial" w:eastAsia="宋体" w:hAnsi="Arial" w:cs="Arial" w:hint="eastAsia"/>
          <w:color w:val="333333"/>
          <w:sz w:val="23"/>
          <w:szCs w:val="23"/>
        </w:rPr>
        <w:t>65</w:t>
      </w:r>
      <w:r w:rsidRPr="00807455">
        <w:rPr>
          <w:rFonts w:ascii="Arial" w:eastAsia="宋体" w:hAnsi="Arial" w:cs="Arial"/>
          <w:color w:val="333333"/>
          <w:sz w:val="23"/>
          <w:szCs w:val="23"/>
        </w:rPr>
        <w:t>字节</w:t>
      </w:r>
      <w:r w:rsidRPr="00807455">
        <w:rPr>
          <w:rFonts w:ascii="Arial" w:eastAsia="宋体" w:hAnsi="Arial" w:cs="Arial"/>
          <w:color w:val="333333"/>
          <w:sz w:val="23"/>
          <w:szCs w:val="23"/>
        </w:rPr>
        <w:t xml:space="preserve"> </w:t>
      </w:r>
      <w:r>
        <w:rPr>
          <w:rFonts w:ascii="Arial" w:eastAsia="宋体" w:hAnsi="Arial" w:cs="Arial"/>
          <w:color w:val="333333"/>
          <w:sz w:val="23"/>
          <w:szCs w:val="23"/>
        </w:rPr>
        <w:t>–</w:t>
      </w:r>
      <w:r w:rsidRPr="00807455">
        <w:rPr>
          <w:rFonts w:ascii="Arial" w:eastAsia="宋体" w:hAnsi="Arial" w:cs="Arial"/>
          <w:color w:val="333333"/>
          <w:sz w:val="23"/>
          <w:szCs w:val="23"/>
        </w:rPr>
        <w:t xml:space="preserve"> </w:t>
      </w:r>
      <w:r>
        <w:rPr>
          <w:rFonts w:ascii="Arial" w:eastAsia="宋体" w:hAnsi="Arial" w:cs="Arial" w:hint="eastAsia"/>
          <w:color w:val="333333"/>
          <w:sz w:val="23"/>
          <w:szCs w:val="23"/>
        </w:rPr>
        <w:t>签名</w:t>
      </w:r>
    </w:p>
    <w:p w14:paraId="5926B4BB" w14:textId="77777777" w:rsidR="000A71B9" w:rsidRDefault="000A71B9" w:rsidP="00107C0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 w:rsidRPr="00807455">
        <w:rPr>
          <w:rFonts w:ascii="Arial" w:eastAsia="宋体" w:hAnsi="Arial" w:cs="Arial" w:hint="eastAsia"/>
          <w:color w:val="333333"/>
          <w:sz w:val="23"/>
          <w:szCs w:val="23"/>
        </w:rPr>
        <w:t>Account:</w:t>
      </w:r>
      <w:r w:rsidRPr="00807455">
        <w:rPr>
          <w:rFonts w:ascii="Arial" w:eastAsia="宋体" w:hAnsi="Arial" w:cs="Arial"/>
          <w:color w:val="333333"/>
          <w:sz w:val="23"/>
          <w:szCs w:val="23"/>
        </w:rPr>
        <w:t>STRING</w:t>
      </w:r>
      <w:r w:rsidRPr="00807455">
        <w:rPr>
          <w:rFonts w:ascii="Arial" w:eastAsia="宋体" w:hAnsi="Arial" w:cs="Arial" w:hint="eastAsia"/>
          <w:color w:val="333333"/>
          <w:sz w:val="23"/>
          <w:szCs w:val="23"/>
        </w:rPr>
        <w:t>，</w:t>
      </w:r>
      <w:r>
        <w:rPr>
          <w:rFonts w:ascii="Arial" w:eastAsia="宋体" w:hAnsi="Arial" w:cs="Arial"/>
          <w:color w:val="333333"/>
          <w:sz w:val="23"/>
          <w:szCs w:val="23"/>
        </w:rPr>
        <w:t>–</w:t>
      </w:r>
      <w:r>
        <w:rPr>
          <w:rFonts w:ascii="Arial" w:eastAsia="宋体" w:hAnsi="Arial" w:cs="Arial" w:hint="eastAsia"/>
          <w:color w:val="333333"/>
          <w:sz w:val="23"/>
          <w:szCs w:val="23"/>
        </w:rPr>
        <w:t>签名账户</w:t>
      </w:r>
    </w:p>
    <w:p w14:paraId="3CF049D8" w14:textId="77777777" w:rsidR="000A71B9" w:rsidRPr="00807455" w:rsidRDefault="000A71B9" w:rsidP="00107C0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宋体" w:eastAsia="宋体" w:hAnsi="宋体" w:cs="宋体"/>
          <w:color w:val="000000"/>
          <w:sz w:val="12"/>
          <w:szCs w:val="12"/>
        </w:rPr>
      </w:pPr>
      <w:r w:rsidRPr="00807455">
        <w:rPr>
          <w:rFonts w:ascii="Arial" w:eastAsia="宋体" w:hAnsi="Arial" w:cs="Arial" w:hint="eastAsia"/>
          <w:color w:val="333333"/>
          <w:sz w:val="23"/>
          <w:szCs w:val="23"/>
        </w:rPr>
        <w:t>Validate</w:t>
      </w:r>
      <w:r>
        <w:rPr>
          <w:rFonts w:ascii="Arial" w:eastAsia="宋体" w:hAnsi="Arial" w:cs="Arial" w:hint="eastAsia"/>
          <w:color w:val="333333"/>
          <w:sz w:val="23"/>
          <w:szCs w:val="23"/>
        </w:rPr>
        <w:t>:</w:t>
      </w:r>
      <w:r w:rsidRPr="00D65107">
        <w:rPr>
          <w:rStyle w:val="HTML"/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Boolean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eastAsia="宋体" w:hAnsi="Arial" w:cs="Arial"/>
          <w:color w:val="333333"/>
          <w:sz w:val="23"/>
          <w:szCs w:val="23"/>
        </w:rPr>
        <w:t>, -</w:t>
      </w:r>
      <w:r>
        <w:rPr>
          <w:rFonts w:ascii="Arial" w:eastAsia="宋体" w:hAnsi="Arial" w:cs="Arial" w:hint="eastAsia"/>
          <w:color w:val="333333"/>
          <w:sz w:val="23"/>
          <w:szCs w:val="23"/>
        </w:rPr>
        <w:t>签名状态。</w:t>
      </w:r>
      <w:r>
        <w:rPr>
          <w:rFonts w:ascii="Arial" w:eastAsia="宋体" w:hAnsi="Arial" w:cs="Arial" w:hint="eastAsia"/>
          <w:color w:val="333333"/>
          <w:sz w:val="23"/>
          <w:szCs w:val="23"/>
        </w:rPr>
        <w:t>TRUE</w:t>
      </w:r>
      <w:r>
        <w:rPr>
          <w:rFonts w:ascii="Arial" w:eastAsia="宋体" w:hAnsi="Arial" w:cs="Arial" w:hint="eastAsia"/>
          <w:color w:val="333333"/>
          <w:sz w:val="23"/>
          <w:szCs w:val="23"/>
        </w:rPr>
        <w:t>：签名；</w:t>
      </w:r>
      <w:r>
        <w:rPr>
          <w:rFonts w:ascii="Arial" w:eastAsia="宋体" w:hAnsi="Arial" w:cs="Arial" w:hint="eastAsia"/>
          <w:color w:val="333333"/>
          <w:sz w:val="23"/>
          <w:szCs w:val="23"/>
        </w:rPr>
        <w:t>F</w:t>
      </w:r>
      <w:r>
        <w:rPr>
          <w:rFonts w:ascii="Arial" w:eastAsia="宋体" w:hAnsi="Arial" w:cs="Arial"/>
          <w:color w:val="333333"/>
          <w:sz w:val="23"/>
          <w:szCs w:val="23"/>
        </w:rPr>
        <w:t>ALSE</w:t>
      </w:r>
      <w:r>
        <w:rPr>
          <w:rFonts w:ascii="Arial" w:eastAsia="宋体" w:hAnsi="Arial" w:cs="Arial" w:hint="eastAsia"/>
          <w:color w:val="333333"/>
          <w:sz w:val="23"/>
          <w:szCs w:val="23"/>
        </w:rPr>
        <w:t>：未签名</w:t>
      </w:r>
    </w:p>
    <w:p w14:paraId="694DAA20" w14:textId="77777777" w:rsidR="000A71B9" w:rsidRPr="00807455" w:rsidRDefault="000A71B9" w:rsidP="00107C07">
      <w:pPr>
        <w:pStyle w:val="a7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宋体" w:eastAsia="宋体" w:hAnsi="宋体" w:cs="宋体"/>
          <w:color w:val="000000"/>
          <w:sz w:val="12"/>
          <w:szCs w:val="12"/>
        </w:rPr>
      </w:pPr>
      <w:r w:rsidRPr="00807455">
        <w:rPr>
          <w:rFonts w:ascii="Arial" w:eastAsia="宋体" w:hAnsi="Arial" w:cs="Arial" w:hint="eastAsia"/>
          <w:color w:val="333333"/>
          <w:sz w:val="23"/>
          <w:szCs w:val="23"/>
        </w:rPr>
        <w:t>Stock</w:t>
      </w:r>
      <w:r>
        <w:rPr>
          <w:rFonts w:ascii="Arial" w:eastAsia="宋体" w:hAnsi="Arial" w:cs="Arial" w:hint="eastAsia"/>
          <w:color w:val="333333"/>
          <w:sz w:val="23"/>
          <w:szCs w:val="23"/>
        </w:rPr>
        <w:t>:</w:t>
      </w:r>
      <w:r w:rsidRPr="00807455">
        <w:rPr>
          <w:rStyle w:val="11"/>
          <w:rFonts w:ascii="Consolas" w:hAnsi="Consolas"/>
          <w:color w:val="C7254E"/>
          <w:sz w:val="20"/>
          <w:szCs w:val="20"/>
          <w:shd w:val="clear" w:color="auto" w:fill="F9F2F4"/>
        </w:rPr>
        <w:t xml:space="preserve"> </w:t>
      </w:r>
      <w:r w:rsidRPr="00807455">
        <w:rPr>
          <w:rFonts w:ascii="Arial" w:hAnsi="Arial" w:cs="Arial"/>
          <w:color w:val="333333"/>
          <w:sz w:val="23"/>
          <w:szCs w:val="23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,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股权。目前无效。</w:t>
      </w:r>
    </w:p>
    <w:p w14:paraId="6384727A" w14:textId="77777777" w:rsidR="000A71B9" w:rsidRDefault="000A71B9" w:rsidP="000A71B9">
      <w:pPr>
        <w:pStyle w:val="30"/>
        <w:shd w:val="clear" w:color="auto" w:fill="FFFFFF"/>
        <w:spacing w:before="300" w:after="150"/>
      </w:pPr>
      <w:r>
        <w:rPr>
          <w:rFonts w:hint="eastAsia"/>
        </w:rPr>
        <w:t>示例</w:t>
      </w:r>
    </w:p>
    <w:p w14:paraId="6B289EE4" w14:textId="77777777" w:rsidR="000A71B9" w:rsidRDefault="000A71B9" w:rsidP="000A71B9">
      <w:r>
        <w:rPr>
          <w:rFonts w:hint="eastAsia"/>
        </w:rPr>
        <w:lastRenderedPageBreak/>
        <w:t>请求：</w:t>
      </w:r>
    </w:p>
    <w:p w14:paraId="6B07A5BD" w14:textId="40225DDC" w:rsidR="00834AA2" w:rsidRPr="00834AA2" w:rsidRDefault="00834AA2" w:rsidP="00834AA2">
      <w:pPr>
        <w:rPr>
          <w:rFonts w:ascii="Consolas" w:eastAsia="宋体" w:hAnsi="Consolas" w:cs="宋体"/>
          <w:color w:val="48484C"/>
        </w:rPr>
      </w:pPr>
      <w:r>
        <w:rPr>
          <w:rFonts w:ascii="Consolas" w:eastAsia="宋体" w:hAnsi="Consolas" w:cs="宋体" w:hint="eastAsia"/>
          <w:color w:val="48484C"/>
        </w:rPr>
        <w:t xml:space="preserve">var </w:t>
      </w:r>
      <w:r>
        <w:rPr>
          <w:rFonts w:ascii="Consolas" w:eastAsia="宋体" w:hAnsi="Consolas" w:cs="宋体"/>
          <w:color w:val="48484C"/>
        </w:rPr>
        <w:t>result</w:t>
      </w:r>
      <w:r>
        <w:rPr>
          <w:rFonts w:ascii="Consolas" w:eastAsia="宋体" w:hAnsi="Consolas" w:cs="宋体" w:hint="eastAsia"/>
          <w:color w:val="48484C"/>
        </w:rPr>
        <w:t xml:space="preserve"> = </w:t>
      </w:r>
      <w:r w:rsidRPr="00834AA2">
        <w:rPr>
          <w:rFonts w:ascii="Consolas" w:eastAsia="宋体" w:hAnsi="Consolas" w:cs="宋体"/>
          <w:color w:val="48484C"/>
        </w:rPr>
        <w:t>aiman.man.getSignAccounts(91</w:t>
      </w:r>
      <w:r>
        <w:rPr>
          <w:rFonts w:ascii="Consolas" w:eastAsia="宋体" w:hAnsi="Consolas" w:cs="宋体"/>
          <w:color w:val="48484C"/>
        </w:rPr>
        <w:t>1)</w:t>
      </w:r>
      <w:r w:rsidRPr="00834AA2">
        <w:rPr>
          <w:rFonts w:ascii="Consolas" w:eastAsia="宋体" w:hAnsi="Consolas" w:cs="宋体"/>
          <w:color w:val="48484C"/>
        </w:rPr>
        <w:t>;</w:t>
      </w:r>
    </w:p>
    <w:p w14:paraId="1F6E37BA" w14:textId="21F0F416" w:rsidR="00834AA2" w:rsidRPr="00834AA2" w:rsidRDefault="00834AA2" w:rsidP="00834AA2">
      <w:pPr>
        <w:rPr>
          <w:rFonts w:ascii="Consolas" w:eastAsia="宋体" w:hAnsi="Consolas" w:cs="宋体"/>
          <w:color w:val="48484C"/>
        </w:rPr>
      </w:pPr>
      <w:r>
        <w:rPr>
          <w:rFonts w:ascii="Consolas" w:eastAsia="宋体" w:hAnsi="Consolas" w:cs="宋体" w:hint="eastAsia"/>
          <w:color w:val="48484C"/>
        </w:rPr>
        <w:t xml:space="preserve">var result1 = </w:t>
      </w:r>
      <w:r w:rsidRPr="00834AA2">
        <w:rPr>
          <w:rFonts w:ascii="Consolas" w:eastAsia="宋体" w:hAnsi="Consolas" w:cs="宋体"/>
          <w:color w:val="48484C"/>
        </w:rPr>
        <w:t>aiman.man.getSignAccounts("0x4bb2bb1ffc4e4f44b862c058fbafc948dd6942857368c76af34cb0fde777228e"));</w:t>
      </w:r>
    </w:p>
    <w:p w14:paraId="7A4AA3FB" w14:textId="77777777" w:rsidR="00834AA2" w:rsidRDefault="00834AA2" w:rsidP="000A71B9">
      <w:r>
        <w:rPr>
          <w:rFonts w:hint="eastAsia"/>
        </w:rPr>
        <w:t>返回</w:t>
      </w:r>
      <w:r w:rsidR="000A71B9">
        <w:rPr>
          <w:rFonts w:hint="eastAsia"/>
        </w:rPr>
        <w:t>：</w:t>
      </w:r>
      <w:r w:rsidR="000A71B9">
        <w:t>[</w:t>
      </w:r>
    </w:p>
    <w:p w14:paraId="20EBD2F4" w14:textId="1C81D7E9" w:rsidR="000A71B9" w:rsidRDefault="000A71B9" w:rsidP="000A71B9">
      <w:r>
        <w:t>{</w:t>
      </w:r>
    </w:p>
    <w:p w14:paraId="12089A68" w14:textId="77777777" w:rsidR="000A71B9" w:rsidRDefault="000A71B9" w:rsidP="000A71B9">
      <w:r>
        <w:t xml:space="preserve">            "sign": "0xf3fd53b57786bee28aa27e8439251e8c1c5233db964b8b69528ebc46861e79090f4ae49e617707c11e121e24ef099160262bcdf2347033d399d003ef7f6d69e100",</w:t>
      </w:r>
    </w:p>
    <w:p w14:paraId="6F18515C" w14:textId="77777777" w:rsidR="000A71B9" w:rsidRDefault="000A71B9" w:rsidP="000A71B9">
      <w:r>
        <w:t xml:space="preserve">            "account": "MAN.3pTAH8pGwmJ94Zm1B1sNMcm4q1kVr",</w:t>
      </w:r>
    </w:p>
    <w:p w14:paraId="12F61E80" w14:textId="77777777" w:rsidR="000A71B9" w:rsidRDefault="000A71B9" w:rsidP="000A71B9">
      <w:r>
        <w:t xml:space="preserve">            "validate": true,</w:t>
      </w:r>
    </w:p>
    <w:p w14:paraId="06FCD385" w14:textId="77777777" w:rsidR="000A71B9" w:rsidRDefault="000A71B9" w:rsidP="000A71B9">
      <w:r>
        <w:t xml:space="preserve">            "stock": 0</w:t>
      </w:r>
    </w:p>
    <w:p w14:paraId="2C4B3F94" w14:textId="77777777" w:rsidR="000A71B9" w:rsidRDefault="000A71B9" w:rsidP="000A71B9">
      <w:r>
        <w:t xml:space="preserve">        },</w:t>
      </w:r>
    </w:p>
    <w:p w14:paraId="5DD2D553" w14:textId="77777777" w:rsidR="000A71B9" w:rsidRDefault="000A71B9" w:rsidP="000A71B9">
      <w:r>
        <w:t xml:space="preserve">        {</w:t>
      </w:r>
    </w:p>
    <w:p w14:paraId="7C4EB2B5" w14:textId="77777777" w:rsidR="000A71B9" w:rsidRDefault="000A71B9" w:rsidP="000A71B9">
      <w:r>
        <w:t xml:space="preserve">            "sign": "0xcd577141ac1a9173316f20df9a39318a107169c5d93659a04b749cddb606e9f16e70b37cad5230c4e4a0e2c071f5d6b701dadf005211539b92309a9fc75e6c4501",</w:t>
      </w:r>
    </w:p>
    <w:p w14:paraId="722AB69F" w14:textId="77777777" w:rsidR="000A71B9" w:rsidRDefault="000A71B9" w:rsidP="000A71B9">
      <w:r>
        <w:t xml:space="preserve">            "account": "MAN.4Pn182LSJ3JNr9by4T5kDKsf127Jb",</w:t>
      </w:r>
    </w:p>
    <w:p w14:paraId="6BACEF1D" w14:textId="77777777" w:rsidR="000A71B9" w:rsidRDefault="000A71B9" w:rsidP="000A71B9">
      <w:r>
        <w:t xml:space="preserve">            "validate": true,</w:t>
      </w:r>
    </w:p>
    <w:p w14:paraId="645E2764" w14:textId="77777777" w:rsidR="000A71B9" w:rsidRDefault="000A71B9" w:rsidP="000A71B9">
      <w:r>
        <w:t xml:space="preserve">            "stock": 0</w:t>
      </w:r>
    </w:p>
    <w:p w14:paraId="0B1A0AE9" w14:textId="77777777" w:rsidR="000A71B9" w:rsidRDefault="000A71B9" w:rsidP="000A71B9">
      <w:r>
        <w:t xml:space="preserve">        },</w:t>
      </w:r>
    </w:p>
    <w:p w14:paraId="01214F7C" w14:textId="77777777" w:rsidR="000A71B9" w:rsidRDefault="000A71B9" w:rsidP="000A71B9">
      <w:r>
        <w:t xml:space="preserve">        {</w:t>
      </w:r>
    </w:p>
    <w:p w14:paraId="75F2FC6B" w14:textId="77777777" w:rsidR="000A71B9" w:rsidRDefault="000A71B9" w:rsidP="000A71B9">
      <w:r>
        <w:t xml:space="preserve">            "sign": "0xdc61de03cae70a4e010c695c123142e51aa9beff7b29be25c09cf784130558c634044c5d86f9c19898255d95494283a19ac77bb7ab59c96159537b6fa94a858f01",</w:t>
      </w:r>
    </w:p>
    <w:p w14:paraId="05CA93CE" w14:textId="77777777" w:rsidR="000A71B9" w:rsidRDefault="000A71B9" w:rsidP="000A71B9">
      <w:r>
        <w:t xml:space="preserve">            "account": "MAN.23983gYFh8YH1ovpzKa3wpcNaRVn7",</w:t>
      </w:r>
    </w:p>
    <w:p w14:paraId="4794F950" w14:textId="77777777" w:rsidR="000A71B9" w:rsidRDefault="000A71B9" w:rsidP="000A71B9">
      <w:r>
        <w:t xml:space="preserve">            "validate": true,</w:t>
      </w:r>
    </w:p>
    <w:p w14:paraId="392D43BC" w14:textId="77777777" w:rsidR="000A71B9" w:rsidRDefault="000A71B9" w:rsidP="000A71B9">
      <w:r>
        <w:t xml:space="preserve">            "stock": 0</w:t>
      </w:r>
    </w:p>
    <w:p w14:paraId="188C5CB0" w14:textId="77777777" w:rsidR="000A71B9" w:rsidRDefault="000A71B9" w:rsidP="000A71B9">
      <w:r>
        <w:t xml:space="preserve">        }</w:t>
      </w:r>
    </w:p>
    <w:p w14:paraId="53430902" w14:textId="35619635" w:rsidR="000A71B9" w:rsidRDefault="000A71B9" w:rsidP="000A71B9">
      <w:r>
        <w:t xml:space="preserve">    ]</w:t>
      </w:r>
    </w:p>
    <w:p w14:paraId="24790F4B" w14:textId="44E6B23D" w:rsidR="00144C1E" w:rsidRDefault="005343AE" w:rsidP="00E75E92">
      <w:pPr>
        <w:pStyle w:val="20"/>
      </w:pPr>
      <w:r>
        <w:t>aiman.man.</w:t>
      </w:r>
      <w:del w:id="432" w:author="Microsoft Office 用户" w:date="2019-08-02T14:38:00Z">
        <w:r w:rsidR="000E4A80" w:rsidRPr="000E4A80" w:rsidDel="00A810C1">
          <w:delText xml:space="preserve"> </w:delText>
        </w:r>
      </w:del>
      <w:r w:rsidR="000E4A80" w:rsidRPr="00D851BB">
        <w:t>getValidatorGroupInfo</w:t>
      </w:r>
    </w:p>
    <w:p w14:paraId="534C8716" w14:textId="77777777" w:rsidR="00144C1E" w:rsidRDefault="00144C1E" w:rsidP="00144C1E">
      <w:r>
        <w:rPr>
          <w:rFonts w:hint="eastAsia"/>
        </w:rPr>
        <w:lastRenderedPageBreak/>
        <w:t>返回指定区块联合挖矿信息，通过块高指定区块。</w:t>
      </w:r>
    </w:p>
    <w:p w14:paraId="367A5CCD" w14:textId="6BDF84C6" w:rsidR="00D851BB" w:rsidRPr="00C46BE2" w:rsidRDefault="00D851BB" w:rsidP="00144C1E">
      <w:r w:rsidRPr="00D851BB">
        <w:t>aiman.man.getValidatorGroupInfo()</w:t>
      </w:r>
    </w:p>
    <w:p w14:paraId="39E744D6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参数</w:t>
      </w:r>
    </w:p>
    <w:p w14:paraId="2461464A" w14:textId="42CC4E37" w:rsidR="00144C1E" w:rsidRPr="00374865" w:rsidRDefault="00144C1E" w:rsidP="00107C07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 w:rsidRPr="00C46BE2"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QUANTITY|TAG</w:t>
      </w:r>
      <w:r w:rsidRPr="00C46BE2">
        <w:rPr>
          <w:rFonts w:ascii="Arial" w:eastAsia="宋体" w:hAnsi="Arial" w:cs="Arial"/>
          <w:color w:val="333333"/>
          <w:sz w:val="23"/>
          <w:szCs w:val="23"/>
        </w:rPr>
        <w:t xml:space="preserve"> - </w:t>
      </w:r>
      <w:r w:rsidRPr="00C46BE2">
        <w:rPr>
          <w:rFonts w:ascii="Arial" w:eastAsia="宋体" w:hAnsi="Arial" w:cs="Arial"/>
          <w:color w:val="333333"/>
          <w:sz w:val="23"/>
          <w:szCs w:val="23"/>
        </w:rPr>
        <w:t>整数块编号，或字符串</w:t>
      </w:r>
      <w:r w:rsidRPr="00C46BE2">
        <w:rPr>
          <w:rFonts w:ascii="Arial" w:eastAsia="宋体" w:hAnsi="Arial" w:cs="Arial"/>
          <w:color w:val="333333"/>
          <w:sz w:val="23"/>
          <w:szCs w:val="23"/>
        </w:rPr>
        <w:t>"earliest"</w:t>
      </w:r>
      <w:r w:rsidRPr="00C46BE2">
        <w:rPr>
          <w:rFonts w:ascii="Arial" w:eastAsia="宋体" w:hAnsi="Arial" w:cs="Arial"/>
          <w:color w:val="333333"/>
          <w:sz w:val="23"/>
          <w:szCs w:val="23"/>
        </w:rPr>
        <w:t>、</w:t>
      </w:r>
      <w:r w:rsidRPr="00C46BE2">
        <w:rPr>
          <w:rFonts w:ascii="Arial" w:eastAsia="宋体" w:hAnsi="Arial" w:cs="Arial"/>
          <w:color w:val="333333"/>
          <w:sz w:val="23"/>
          <w:szCs w:val="23"/>
        </w:rPr>
        <w:t xml:space="preserve">"latest" </w:t>
      </w:r>
    </w:p>
    <w:p w14:paraId="42D24459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返回值</w:t>
      </w:r>
    </w:p>
    <w:p w14:paraId="1794DE68" w14:textId="77777777" w:rsidR="00144C1E" w:rsidRDefault="00144C1E" w:rsidP="00144C1E">
      <w:r>
        <w:t>OBJECT-</w:t>
      </w:r>
      <w:r>
        <w:rPr>
          <w:rFonts w:hint="eastAsia"/>
        </w:rPr>
        <w:t>联合挖矿信息</w:t>
      </w:r>
      <w:r>
        <w:rPr>
          <w:rFonts w:hint="eastAsia"/>
        </w:rPr>
        <w:t>MAP</w:t>
      </w:r>
      <w:r>
        <w:rPr>
          <w:rFonts w:hint="eastAsia"/>
        </w:rPr>
        <w:t>。</w:t>
      </w:r>
      <w:r>
        <w:rPr>
          <w:rFonts w:hint="eastAsia"/>
        </w:rPr>
        <w:t>MAP</w:t>
      </w:r>
      <w:r>
        <w:rPr>
          <w:rFonts w:hint="eastAsia"/>
        </w:rPr>
        <w:t>：以子合约地址为键值，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；合约存储信息为值的切片</w:t>
      </w:r>
      <w:r>
        <w:rPr>
          <w:rFonts w:hint="eastAsia"/>
        </w:rPr>
        <w:t>,</w:t>
      </w:r>
      <w:r>
        <w:t>OBJECT</w:t>
      </w:r>
      <w:r>
        <w:rPr>
          <w:rFonts w:hint="eastAsia"/>
        </w:rPr>
        <w:t>。</w:t>
      </w:r>
    </w:p>
    <w:p w14:paraId="4524E79D" w14:textId="77777777" w:rsidR="00144C1E" w:rsidRDefault="00144C1E" w:rsidP="00144C1E">
      <w:r>
        <w:rPr>
          <w:rFonts w:hint="eastAsia"/>
        </w:rPr>
        <w:t>合约存储信息结构如下：</w:t>
      </w:r>
    </w:p>
    <w:p w14:paraId="33D655D7" w14:textId="77777777" w:rsidR="00144C1E" w:rsidRDefault="00144C1E" w:rsidP="00107C07">
      <w:pPr>
        <w:pStyle w:val="a7"/>
        <w:numPr>
          <w:ilvl w:val="0"/>
          <w:numId w:val="31"/>
        </w:numPr>
        <w:ind w:firstLineChars="0"/>
      </w:pPr>
      <w:r w:rsidRPr="005E2F70">
        <w:t>OwnerInfo</w:t>
      </w:r>
      <w:r>
        <w:rPr>
          <w:rFonts w:hint="eastAsia"/>
        </w:rPr>
        <w:t>。</w:t>
      </w:r>
      <w:r>
        <w:t>OBJECT</w:t>
      </w:r>
      <w:r>
        <w:rPr>
          <w:rFonts w:hint="eastAsia"/>
        </w:rPr>
        <w:t>对象，合约创建信息，结构如下：</w:t>
      </w:r>
    </w:p>
    <w:p w14:paraId="40A7F0D9" w14:textId="77777777" w:rsidR="00144C1E" w:rsidRDefault="00144C1E" w:rsidP="00144C1E">
      <w:pPr>
        <w:pStyle w:val="a7"/>
        <w:ind w:left="420" w:firstLineChars="0" w:firstLine="0"/>
      </w:pPr>
      <w:r w:rsidRPr="000D0E1A">
        <w:t>Owner</w:t>
      </w:r>
      <w:r>
        <w:t>:String-</w:t>
      </w:r>
      <w:r w:rsidRPr="00C4485C">
        <w:t xml:space="preserve"> </w:t>
      </w:r>
      <w:r w:rsidRPr="000D0E1A">
        <w:t>Owner</w:t>
      </w:r>
      <w:r>
        <w:rPr>
          <w:rFonts w:hint="eastAsia"/>
        </w:rPr>
        <w:t>账户地址</w:t>
      </w:r>
    </w:p>
    <w:p w14:paraId="05CF8336" w14:textId="77777777" w:rsidR="00144C1E" w:rsidRDefault="00144C1E" w:rsidP="00144C1E">
      <w:pPr>
        <w:pStyle w:val="a7"/>
        <w:ind w:left="420" w:firstLineChars="0" w:firstLine="0"/>
      </w:pPr>
      <w:r w:rsidRPr="000D0E1A">
        <w:t>SignAddress</w:t>
      </w:r>
      <w:r>
        <w:rPr>
          <w:rFonts w:hint="eastAsia"/>
        </w:rPr>
        <w:t>：</w:t>
      </w:r>
      <w:r>
        <w:rPr>
          <w:rFonts w:hint="eastAsia"/>
        </w:rPr>
        <w:t>String-</w:t>
      </w:r>
      <w:r>
        <w:rPr>
          <w:rFonts w:hint="eastAsia"/>
        </w:rPr>
        <w:t>签名账户地址</w:t>
      </w:r>
    </w:p>
    <w:p w14:paraId="04E961F2" w14:textId="77777777" w:rsidR="00144C1E" w:rsidRDefault="00144C1E" w:rsidP="00144C1E">
      <w:pPr>
        <w:pStyle w:val="a7"/>
        <w:ind w:left="420" w:firstLineChars="0" w:firstLine="0"/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</w:pPr>
      <w:r w:rsidRPr="000D0E1A">
        <w:t>WithdrawAllTime</w:t>
      </w:r>
      <w:r>
        <w:rPr>
          <w:rFonts w:hint="eastAsia"/>
        </w:rPr>
        <w:t>：</w:t>
      </w:r>
      <w:r w:rsidRPr="00C46BE2"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QUANTITY</w:t>
      </w:r>
      <w:r>
        <w:rPr>
          <w:rFonts w:ascii="Consolas" w:eastAsia="宋体" w:hAnsi="Consolas" w:cs="宋体" w:hint="eastAsia"/>
          <w:color w:val="C7254E"/>
          <w:sz w:val="20"/>
          <w:szCs w:val="20"/>
          <w:shd w:val="clear" w:color="auto" w:fill="F9F2F4"/>
        </w:rPr>
        <w:t>-</w:t>
      </w:r>
      <w:r>
        <w:rPr>
          <w:rFonts w:hint="eastAsia"/>
        </w:rPr>
        <w:t>全部撤销时间</w:t>
      </w:r>
    </w:p>
    <w:p w14:paraId="085F44A7" w14:textId="77777777" w:rsidR="00144C1E" w:rsidRDefault="00144C1E" w:rsidP="00107C07">
      <w:pPr>
        <w:pStyle w:val="a7"/>
        <w:numPr>
          <w:ilvl w:val="0"/>
          <w:numId w:val="31"/>
        </w:numPr>
        <w:ind w:firstLineChars="0"/>
      </w:pPr>
      <w:r w:rsidRPr="000D0E1A">
        <w:t>Reward</w:t>
      </w:r>
      <w:r>
        <w:rPr>
          <w:rFonts w:hint="eastAsia"/>
        </w:rPr>
        <w:t>。</w:t>
      </w:r>
      <w:r>
        <w:t>OBJECT</w:t>
      </w:r>
      <w:r>
        <w:rPr>
          <w:rFonts w:hint="eastAsia"/>
        </w:rPr>
        <w:t>对象，回报分配信息，结构如下：</w:t>
      </w:r>
    </w:p>
    <w:p w14:paraId="49D975F0" w14:textId="77777777" w:rsidR="00144C1E" w:rsidRDefault="00144C1E" w:rsidP="00144C1E">
      <w:pPr>
        <w:pStyle w:val="a7"/>
        <w:ind w:left="420" w:firstLineChars="0" w:firstLine="0"/>
      </w:pPr>
      <w:r w:rsidRPr="00FD5073">
        <w:t>LevelRate</w:t>
      </w:r>
      <w:r>
        <w:rPr>
          <w:rFonts w:hint="eastAsia"/>
        </w:rPr>
        <w:t>：</w:t>
      </w:r>
      <w:r>
        <w:t>OBJECT</w:t>
      </w:r>
      <w:r>
        <w:rPr>
          <w:rFonts w:hint="eastAsia"/>
        </w:rPr>
        <w:t>对象数组</w:t>
      </w:r>
      <w:r>
        <w:rPr>
          <w:rFonts w:hint="eastAsia"/>
        </w:rPr>
        <w:t>-</w:t>
      </w:r>
      <w:r>
        <w:rPr>
          <w:rFonts w:hint="eastAsia"/>
        </w:rPr>
        <w:t>参与者门限和回报比例信息，结构如下：</w:t>
      </w:r>
    </w:p>
    <w:p w14:paraId="368E45AA" w14:textId="77777777" w:rsidR="00144C1E" w:rsidRDefault="00144C1E" w:rsidP="00144C1E">
      <w:pPr>
        <w:pStyle w:val="a7"/>
        <w:ind w:left="420" w:firstLineChars="0" w:firstLine="0"/>
      </w:pPr>
      <w:r>
        <w:tab/>
      </w:r>
      <w:r w:rsidRPr="00FA31BE">
        <w:t>Rate</w:t>
      </w:r>
      <w:r>
        <w:rPr>
          <w:rFonts w:hint="eastAsia"/>
        </w:rPr>
        <w:t>：对象。分配比例系数。</w:t>
      </w:r>
      <w:r>
        <w:rPr>
          <w:rFonts w:hint="eastAsia"/>
        </w:rPr>
        <w:t>{</w:t>
      </w:r>
      <w:r w:rsidRPr="00FA31BE">
        <w:t xml:space="preserve"> Decimal</w:t>
      </w:r>
      <w:r w:rsidRPr="00FA31BE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分母；</w:t>
      </w:r>
      <w:r>
        <w:rPr>
          <w:rFonts w:hint="eastAsia"/>
        </w:rPr>
        <w:t xml:space="preserve"> </w:t>
      </w:r>
      <w:r w:rsidRPr="00FA31BE">
        <w:t>Rate</w:t>
      </w:r>
      <w:r w:rsidRPr="00FA31BE">
        <w:rPr>
          <w:rFonts w:hint="eastAsia"/>
        </w:rPr>
        <w:t xml:space="preserve"> </w:t>
      </w:r>
      <w:r>
        <w:rPr>
          <w:rFonts w:hint="eastAsia"/>
        </w:rPr>
        <w:t>：分子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14:paraId="0B135D8F" w14:textId="77777777" w:rsidR="00144C1E" w:rsidRDefault="00144C1E" w:rsidP="00144C1E">
      <w:pPr>
        <w:pStyle w:val="a7"/>
        <w:ind w:left="42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ab/>
      </w:r>
      <w:r w:rsidRPr="00FA31BE">
        <w:t>Threshold</w:t>
      </w:r>
      <w:r>
        <w:rPr>
          <w:rFonts w:hint="eastAsia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–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整形，参与的最低门限。单位韦。</w:t>
      </w:r>
    </w:p>
    <w:p w14:paraId="00F8DF6A" w14:textId="77777777" w:rsidR="00144C1E" w:rsidRDefault="00144C1E" w:rsidP="00144C1E">
      <w:pPr>
        <w:pStyle w:val="a7"/>
        <w:ind w:left="420" w:firstLineChars="0" w:firstLine="0"/>
      </w:pPr>
      <w:r w:rsidRPr="00FA31BE">
        <w:t>NodeRate</w:t>
      </w:r>
      <w:r>
        <w:rPr>
          <w:rFonts w:hint="eastAsia"/>
        </w:rPr>
        <w:t>：</w:t>
      </w:r>
      <w:r>
        <w:t>OBJECT</w:t>
      </w:r>
      <w:r>
        <w:rPr>
          <w:rFonts w:hint="eastAsia"/>
        </w:rPr>
        <w:t>对象</w:t>
      </w:r>
      <w:r>
        <w:rPr>
          <w:rFonts w:hint="eastAsia"/>
        </w:rPr>
        <w:t>-</w:t>
      </w:r>
      <w:r>
        <w:rPr>
          <w:rFonts w:hint="eastAsia"/>
        </w:rPr>
        <w:t>管理费信息，结构如下：</w:t>
      </w:r>
    </w:p>
    <w:p w14:paraId="669F9C47" w14:textId="77777777" w:rsidR="00144C1E" w:rsidRDefault="00144C1E" w:rsidP="00144C1E">
      <w:pPr>
        <w:pStyle w:val="a7"/>
        <w:ind w:left="42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ab/>
      </w:r>
      <w:r w:rsidRPr="00FA31BE">
        <w:t>Decimal</w:t>
      </w:r>
      <w:r>
        <w:rPr>
          <w:rFonts w:hint="eastAsia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–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整形，管理费比例的分母</w:t>
      </w:r>
    </w:p>
    <w:p w14:paraId="143B4788" w14:textId="77777777" w:rsidR="00144C1E" w:rsidRDefault="00144C1E" w:rsidP="00144C1E">
      <w:pPr>
        <w:pStyle w:val="a7"/>
        <w:ind w:left="42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Pr="00FA31BE">
        <w:t>Rate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–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整形，管理费比例的分子</w:t>
      </w:r>
    </w:p>
    <w:p w14:paraId="4133F563" w14:textId="77777777" w:rsidR="00144C1E" w:rsidRDefault="00144C1E" w:rsidP="00144C1E">
      <w:pPr>
        <w:pStyle w:val="a7"/>
        <w:ind w:left="420" w:firstLineChars="0" w:firstLine="0"/>
      </w:pPr>
      <w:r w:rsidRPr="00C4485C">
        <w:t>OwnerRate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  <w:r>
        <w:t>OBJECT</w:t>
      </w:r>
      <w:r>
        <w:rPr>
          <w:rFonts w:hint="eastAsia"/>
        </w:rPr>
        <w:t>对象数组</w:t>
      </w:r>
      <w:r>
        <w:rPr>
          <w:rFonts w:hint="eastAsia"/>
        </w:rPr>
        <w:t>-</w:t>
      </w:r>
      <w:r>
        <w:t>owner</w:t>
      </w:r>
      <w:r>
        <w:rPr>
          <w:rFonts w:hint="eastAsia"/>
        </w:rPr>
        <w:t>回报比例信息，结构如下：</w:t>
      </w:r>
    </w:p>
    <w:p w14:paraId="0159ADA9" w14:textId="77777777" w:rsidR="00144C1E" w:rsidRDefault="00144C1E" w:rsidP="00144C1E">
      <w:pPr>
        <w:pStyle w:val="a7"/>
        <w:ind w:left="42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ab/>
      </w:r>
      <w:r w:rsidRPr="00FA31BE">
        <w:t>Decimal</w:t>
      </w:r>
      <w:r>
        <w:rPr>
          <w:rFonts w:hint="eastAsia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–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整形，</w:t>
      </w:r>
      <w:r>
        <w:t>owner</w:t>
      </w:r>
      <w:r>
        <w:rPr>
          <w:rFonts w:hint="eastAsia"/>
        </w:rPr>
        <w:t>回报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比例的分母</w:t>
      </w:r>
    </w:p>
    <w:p w14:paraId="6867E5F0" w14:textId="77777777" w:rsidR="00144C1E" w:rsidRDefault="00144C1E" w:rsidP="00144C1E">
      <w:pPr>
        <w:pStyle w:val="a7"/>
        <w:ind w:left="42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Pr="00FA31BE">
        <w:t>Rate</w:t>
      </w:r>
      <w:r>
        <w:rPr>
          <w:rFonts w:hint="eastAsia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–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整形，</w:t>
      </w:r>
      <w:r>
        <w:t>owner</w:t>
      </w:r>
      <w:r>
        <w:rPr>
          <w:rFonts w:hint="eastAsia"/>
        </w:rPr>
        <w:t>回报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比例的分子</w:t>
      </w:r>
    </w:p>
    <w:p w14:paraId="74ED1535" w14:textId="77777777" w:rsidR="00144C1E" w:rsidRDefault="00144C1E" w:rsidP="00144C1E">
      <w:pPr>
        <w:spacing w:after="160" w:line="259" w:lineRule="auto"/>
        <w:ind w:firstLineChars="200" w:firstLine="480"/>
        <w:contextualSpacing/>
      </w:pPr>
      <w:r w:rsidRPr="00C862B4">
        <w:t>ValidatorMap</w:t>
      </w:r>
      <w:r>
        <w:tab/>
        <w:t>:</w:t>
      </w:r>
      <w:r w:rsidRPr="00C4485C">
        <w:t xml:space="preserve"> </w:t>
      </w:r>
      <w:r>
        <w:t xml:space="preserve"> OBJECT, </w:t>
      </w:r>
      <w:r>
        <w:rPr>
          <w:rFonts w:hint="eastAsia"/>
        </w:rPr>
        <w:t>参与者信息数组，包括</w:t>
      </w:r>
      <w:r>
        <w:rPr>
          <w:rFonts w:hint="eastAsia"/>
        </w:rPr>
        <w:t>Owner</w:t>
      </w:r>
      <w:r>
        <w:rPr>
          <w:rFonts w:hint="eastAsia"/>
        </w:rPr>
        <w:t>；参与者信息结构如下：</w:t>
      </w:r>
    </w:p>
    <w:p w14:paraId="46538292" w14:textId="77777777" w:rsidR="00144C1E" w:rsidRDefault="00144C1E" w:rsidP="00144C1E">
      <w:pPr>
        <w:spacing w:after="160" w:line="259" w:lineRule="auto"/>
        <w:ind w:firstLineChars="400" w:firstLine="960"/>
        <w:contextualSpacing/>
      </w:pPr>
      <w:r w:rsidRPr="00C862B4">
        <w:t>Address</w:t>
      </w:r>
      <w:r>
        <w:rPr>
          <w:rFonts w:hint="eastAsia"/>
        </w:rPr>
        <w:t>：</w:t>
      </w:r>
      <w:r>
        <w:rPr>
          <w:rFonts w:hint="eastAsia"/>
        </w:rPr>
        <w:t>STRING-</w:t>
      </w:r>
      <w:r>
        <w:rPr>
          <w:rFonts w:hint="eastAsia"/>
        </w:rPr>
        <w:t>参与者账户地址</w:t>
      </w:r>
      <w:r>
        <w:t>;</w:t>
      </w:r>
    </w:p>
    <w:p w14:paraId="0CC4FFAC" w14:textId="77777777" w:rsidR="00144C1E" w:rsidRDefault="00144C1E" w:rsidP="00144C1E">
      <w:pPr>
        <w:spacing w:after="160" w:line="259" w:lineRule="auto"/>
        <w:ind w:firstLineChars="400" w:firstLine="960"/>
        <w:contextualSpacing/>
      </w:pPr>
      <w:r w:rsidRPr="00C862B4">
        <w:t>Reward</w:t>
      </w:r>
      <w:r>
        <w:t xml:space="preserve">:  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4485C">
        <w:t>–</w:t>
      </w:r>
      <w:r w:rsidRPr="00C4485C">
        <w:rPr>
          <w:rFonts w:hint="eastAsia"/>
        </w:rPr>
        <w:t>整形</w:t>
      </w:r>
      <w:r>
        <w:rPr>
          <w:rFonts w:hint="eastAsia"/>
        </w:rPr>
        <w:t>,</w:t>
      </w:r>
      <w:r>
        <w:rPr>
          <w:rFonts w:hint="eastAsia"/>
        </w:rPr>
        <w:t>奖励分配累加值</w:t>
      </w:r>
    </w:p>
    <w:p w14:paraId="7C911AC9" w14:textId="77777777" w:rsidR="00144C1E" w:rsidRDefault="00144C1E" w:rsidP="00144C1E">
      <w:pPr>
        <w:spacing w:after="160" w:line="259" w:lineRule="auto"/>
        <w:ind w:firstLineChars="400" w:firstLine="960"/>
        <w:contextualSpacing/>
      </w:pPr>
      <w:r w:rsidRPr="00C862B4">
        <w:t>AllAmount</w:t>
      </w:r>
      <w:r>
        <w:t xml:space="preserve">:  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4485C">
        <w:t>–</w:t>
      </w:r>
      <w:r w:rsidRPr="00C4485C">
        <w:rPr>
          <w:rFonts w:hint="eastAsia"/>
        </w:rPr>
        <w:t>整形</w:t>
      </w:r>
      <w:r>
        <w:rPr>
          <w:rFonts w:hint="eastAsia"/>
        </w:rPr>
        <w:t>,</w:t>
      </w:r>
      <w:r>
        <w:rPr>
          <w:rFonts w:hint="eastAsia"/>
        </w:rPr>
        <w:t>总抵押值</w:t>
      </w:r>
    </w:p>
    <w:p w14:paraId="65BD7ECA" w14:textId="77777777" w:rsidR="00144C1E" w:rsidRDefault="00144C1E" w:rsidP="00144C1E">
      <w:pPr>
        <w:spacing w:after="160" w:line="259" w:lineRule="auto"/>
        <w:ind w:firstLineChars="400" w:firstLine="960"/>
        <w:contextualSpacing/>
      </w:pPr>
      <w:r w:rsidRPr="00C862B4">
        <w:t>Current</w:t>
      </w:r>
      <w:r>
        <w:t>: OBJECT-</w:t>
      </w:r>
      <w:r>
        <w:rPr>
          <w:rFonts w:hint="eastAsia"/>
        </w:rPr>
        <w:t>活期抵押信息，结构如下：</w:t>
      </w:r>
    </w:p>
    <w:p w14:paraId="31B5E945" w14:textId="77777777" w:rsidR="00144C1E" w:rsidRDefault="00144C1E" w:rsidP="00144C1E">
      <w:pPr>
        <w:spacing w:after="160" w:line="259" w:lineRule="auto"/>
        <w:ind w:left="840" w:firstLineChars="200" w:firstLine="480"/>
        <w:contextualSpacing/>
      </w:pPr>
      <w:r w:rsidRPr="00C862B4">
        <w:t>Amount</w:t>
      </w:r>
      <w:r>
        <w:t xml:space="preserve">:  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4485C">
        <w:t>–</w:t>
      </w:r>
      <w:r w:rsidRPr="00C4485C">
        <w:rPr>
          <w:rFonts w:hint="eastAsia"/>
        </w:rPr>
        <w:t>整形</w:t>
      </w:r>
      <w:r>
        <w:rPr>
          <w:rFonts w:hint="eastAsia"/>
        </w:rPr>
        <w:t>,</w:t>
      </w:r>
      <w:r>
        <w:rPr>
          <w:rFonts w:hint="eastAsia"/>
        </w:rPr>
        <w:t>活期抵押金额</w:t>
      </w:r>
    </w:p>
    <w:p w14:paraId="2AC2C666" w14:textId="77777777" w:rsidR="00144C1E" w:rsidRDefault="00144C1E" w:rsidP="00144C1E">
      <w:pPr>
        <w:spacing w:after="160" w:line="259" w:lineRule="auto"/>
        <w:ind w:left="840" w:firstLineChars="200" w:firstLine="480"/>
        <w:contextualSpacing/>
      </w:pPr>
      <w:r w:rsidRPr="00C862B4">
        <w:lastRenderedPageBreak/>
        <w:t>PreAmount</w:t>
      </w:r>
      <w:r>
        <w:t xml:space="preserve">:  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4485C">
        <w:t>–</w:t>
      </w:r>
      <w:r w:rsidRPr="00C4485C">
        <w:rPr>
          <w:rFonts w:hint="eastAsia"/>
        </w:rPr>
        <w:t>整形</w:t>
      </w:r>
      <w:r>
        <w:rPr>
          <w:rFonts w:hint="eastAsia"/>
        </w:rPr>
        <w:t>,</w:t>
      </w:r>
      <w:r>
        <w:rPr>
          <w:rFonts w:hint="eastAsia"/>
        </w:rPr>
        <w:t>上一轮的活期抵押金额</w:t>
      </w:r>
    </w:p>
    <w:p w14:paraId="0D41F1BA" w14:textId="77777777" w:rsidR="00144C1E" w:rsidRDefault="00144C1E" w:rsidP="00144C1E">
      <w:pPr>
        <w:spacing w:after="160" w:line="259" w:lineRule="auto"/>
        <w:ind w:left="840" w:firstLine="420"/>
        <w:contextualSpacing/>
      </w:pPr>
      <w:r w:rsidRPr="00C862B4">
        <w:t>Interest</w:t>
      </w:r>
      <w:r>
        <w:t xml:space="preserve">:  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4485C">
        <w:t>–</w:t>
      </w:r>
      <w:r w:rsidRPr="00C4485C">
        <w:rPr>
          <w:rFonts w:hint="eastAsia"/>
        </w:rPr>
        <w:t>整形</w:t>
      </w:r>
      <w:r>
        <w:rPr>
          <w:rFonts w:hint="eastAsia"/>
        </w:rPr>
        <w:t>,</w:t>
      </w:r>
      <w:r>
        <w:rPr>
          <w:rFonts w:hint="eastAsia"/>
        </w:rPr>
        <w:t>活期利息</w:t>
      </w:r>
    </w:p>
    <w:p w14:paraId="35E328AA" w14:textId="77777777" w:rsidR="00144C1E" w:rsidRDefault="00144C1E" w:rsidP="00144C1E">
      <w:pPr>
        <w:spacing w:after="160" w:line="259" w:lineRule="auto"/>
        <w:ind w:left="840" w:firstLine="420"/>
        <w:contextualSpacing/>
      </w:pPr>
      <w:r w:rsidRPr="00C862B4">
        <w:t>WithdrawList</w:t>
      </w:r>
      <w:r>
        <w:rPr>
          <w:rFonts w:hint="eastAsia"/>
        </w:rPr>
        <w:t>：退出抵押信息列表</w:t>
      </w:r>
      <w:r>
        <w:rPr>
          <w:rFonts w:hint="eastAsia"/>
        </w:rPr>
        <w:t>.</w:t>
      </w:r>
      <w:r>
        <w:t>a)</w:t>
      </w:r>
      <w:r w:rsidRPr="00C4485C">
        <w:t xml:space="preserve"> </w:t>
      </w:r>
      <w:r w:rsidRPr="00C862B4">
        <w:t>WithDrawAmount</w:t>
      </w:r>
      <w:r>
        <w:tab/>
      </w:r>
      <w:r>
        <w:rPr>
          <w:rFonts w:hint="eastAsia"/>
        </w:rPr>
        <w:t>退出金额</w:t>
      </w:r>
      <w:r>
        <w:rPr>
          <w:rFonts w:hint="eastAsia"/>
        </w:rPr>
        <w:t>;</w:t>
      </w:r>
      <w:r>
        <w:t>b)</w:t>
      </w:r>
      <w:r w:rsidRPr="00C4485C">
        <w:t xml:space="preserve"> </w:t>
      </w:r>
      <w:r w:rsidRPr="00C862B4">
        <w:t>WithDrawTime</w:t>
      </w:r>
      <w:r>
        <w:tab/>
      </w:r>
      <w:r>
        <w:tab/>
      </w:r>
      <w:r>
        <w:rPr>
          <w:rFonts w:hint="eastAsia"/>
        </w:rPr>
        <w:t>退出时间</w:t>
      </w:r>
    </w:p>
    <w:p w14:paraId="669BCF28" w14:textId="77777777" w:rsidR="00144C1E" w:rsidRDefault="00144C1E" w:rsidP="00144C1E">
      <w:pPr>
        <w:spacing w:after="160" w:line="259" w:lineRule="auto"/>
        <w:ind w:left="420" w:firstLine="420"/>
        <w:contextualSpacing/>
      </w:pPr>
      <w:r w:rsidRPr="00C862B4">
        <w:t>Positions</w:t>
      </w:r>
      <w:r>
        <w:tab/>
        <w:t>: OBJECT-</w:t>
      </w:r>
      <w:r>
        <w:rPr>
          <w:rFonts w:hint="eastAsia"/>
        </w:rPr>
        <w:t>定期抵押仓信息列表</w:t>
      </w:r>
      <w:r>
        <w:rPr>
          <w:rFonts w:hint="eastAsia"/>
        </w:rPr>
        <w:t>;</w:t>
      </w:r>
      <w:r>
        <w:rPr>
          <w:rFonts w:hint="eastAsia"/>
        </w:rPr>
        <w:t>定期抵押信息结构如下：</w:t>
      </w:r>
    </w:p>
    <w:p w14:paraId="026723BA" w14:textId="77777777" w:rsidR="00144C1E" w:rsidRDefault="00144C1E" w:rsidP="00144C1E">
      <w:pPr>
        <w:spacing w:after="160" w:line="259" w:lineRule="auto"/>
        <w:ind w:left="840" w:firstLine="420"/>
        <w:contextualSpacing/>
      </w:pPr>
      <w:r w:rsidRPr="00C862B4">
        <w:t>DType</w:t>
      </w:r>
      <w:r>
        <w:t xml:space="preserve">:  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4485C">
        <w:t>–</w:t>
      </w:r>
      <w:r w:rsidRPr="00C4485C">
        <w:rPr>
          <w:rFonts w:hint="eastAsia"/>
        </w:rPr>
        <w:t>整形</w:t>
      </w:r>
      <w:r>
        <w:rPr>
          <w:rFonts w:hint="eastAsia"/>
        </w:rPr>
        <w:t>,</w:t>
      </w:r>
      <w:r>
        <w:rPr>
          <w:rFonts w:hint="eastAsia"/>
        </w:rPr>
        <w:t>定期抵押类型</w:t>
      </w:r>
    </w:p>
    <w:p w14:paraId="49D24327" w14:textId="77777777" w:rsidR="00144C1E" w:rsidRDefault="00144C1E" w:rsidP="00144C1E">
      <w:pPr>
        <w:spacing w:after="160" w:line="259" w:lineRule="auto"/>
        <w:ind w:left="840" w:firstLine="420"/>
        <w:contextualSpacing/>
      </w:pPr>
      <w:r w:rsidRPr="00C862B4">
        <w:t>Position</w:t>
      </w:r>
      <w:r>
        <w:t xml:space="preserve">:  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4485C">
        <w:t>–</w:t>
      </w:r>
      <w:r w:rsidRPr="00C4485C">
        <w:rPr>
          <w:rFonts w:hint="eastAsia"/>
        </w:rPr>
        <w:t>整形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定期抵押仓号</w:t>
      </w:r>
    </w:p>
    <w:p w14:paraId="22670BEF" w14:textId="77777777" w:rsidR="00144C1E" w:rsidRDefault="00144C1E" w:rsidP="00144C1E">
      <w:pPr>
        <w:spacing w:after="160" w:line="259" w:lineRule="auto"/>
        <w:ind w:left="840" w:firstLine="420"/>
        <w:contextualSpacing/>
      </w:pPr>
      <w:r w:rsidRPr="00C862B4">
        <w:t>Amount</w:t>
      </w:r>
      <w:r>
        <w:t xml:space="preserve">:  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4485C">
        <w:t>–</w:t>
      </w:r>
      <w:r w:rsidRPr="00C4485C">
        <w:rPr>
          <w:rFonts w:hint="eastAsia"/>
        </w:rPr>
        <w:t>整形</w:t>
      </w:r>
      <w:r>
        <w:rPr>
          <w:rFonts w:hint="eastAsia"/>
        </w:rPr>
        <w:t>,</w:t>
      </w:r>
      <w:r>
        <w:rPr>
          <w:rFonts w:hint="eastAsia"/>
        </w:rPr>
        <w:t>定期抵押金额</w:t>
      </w:r>
    </w:p>
    <w:p w14:paraId="6641955B" w14:textId="77777777" w:rsidR="00144C1E" w:rsidRPr="00C46BE2" w:rsidRDefault="00144C1E" w:rsidP="00144C1E">
      <w:pPr>
        <w:spacing w:after="160" w:line="259" w:lineRule="auto"/>
        <w:ind w:left="840" w:firstLine="420"/>
        <w:contextualSpacing/>
      </w:pPr>
      <w:r w:rsidRPr="00C862B4">
        <w:t>EndTime</w:t>
      </w:r>
      <w:r>
        <w:t xml:space="preserve">:  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4485C">
        <w:t>–</w:t>
      </w:r>
      <w:r w:rsidRPr="00C4485C">
        <w:rPr>
          <w:rFonts w:hint="eastAsia"/>
        </w:rPr>
        <w:t>整形</w:t>
      </w:r>
      <w:r>
        <w:rPr>
          <w:rFonts w:hint="eastAsia"/>
        </w:rPr>
        <w:t>,</w:t>
      </w:r>
      <w:r>
        <w:rPr>
          <w:rFonts w:hint="eastAsia"/>
        </w:rPr>
        <w:t>定期结束时间</w:t>
      </w:r>
    </w:p>
    <w:p w14:paraId="7D0BB379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示例</w:t>
      </w:r>
    </w:p>
    <w:p w14:paraId="44F12CFB" w14:textId="77777777" w:rsidR="00144C1E" w:rsidRDefault="00144C1E" w:rsidP="00144C1E">
      <w:r>
        <w:rPr>
          <w:rFonts w:hint="eastAsia"/>
        </w:rPr>
        <w:t>请求：</w:t>
      </w:r>
    </w:p>
    <w:p w14:paraId="7357751E" w14:textId="0C5ABB28" w:rsidR="00144C1E" w:rsidRPr="0010609B" w:rsidRDefault="0010609B" w:rsidP="00144C1E">
      <w:p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>
        <w:rPr>
          <w:rFonts w:ascii="Consolas" w:eastAsia="宋体" w:hAnsi="Consolas" w:cs="宋体"/>
          <w:color w:val="48484C"/>
        </w:rPr>
        <w:t xml:space="preserve">var result = </w:t>
      </w:r>
      <w:r w:rsidRPr="0010609B">
        <w:rPr>
          <w:rFonts w:ascii="Consolas" w:eastAsia="宋体" w:hAnsi="Consolas" w:cs="宋体"/>
          <w:color w:val="48484C"/>
        </w:rPr>
        <w:t>aiman.man.getValidatorGroupInfo(</w:t>
      </w:r>
      <w:r>
        <w:rPr>
          <w:rFonts w:ascii="Consolas" w:eastAsia="宋体" w:hAnsi="Consolas" w:cs="宋体"/>
          <w:color w:val="48484C"/>
        </w:rPr>
        <w:t>“latest”</w:t>
      </w:r>
      <w:r w:rsidRPr="0010609B">
        <w:rPr>
          <w:rFonts w:ascii="Consolas" w:eastAsia="宋体" w:hAnsi="Consolas" w:cs="宋体"/>
          <w:color w:val="48484C"/>
        </w:rPr>
        <w:t>)</w:t>
      </w:r>
      <w:r>
        <w:rPr>
          <w:rFonts w:ascii="Consolas" w:eastAsia="宋体" w:hAnsi="Consolas" w:cs="宋体"/>
          <w:color w:val="48484C"/>
        </w:rPr>
        <w:t>;</w:t>
      </w:r>
    </w:p>
    <w:p w14:paraId="7D34FB3A" w14:textId="77777777" w:rsidR="00144C1E" w:rsidRPr="00130AE6" w:rsidRDefault="00144C1E" w:rsidP="00144C1E"/>
    <w:p w14:paraId="7C0990FC" w14:textId="26946732" w:rsidR="00144C1E" w:rsidRDefault="0010609B" w:rsidP="00144C1E">
      <w:r>
        <w:rPr>
          <w:rFonts w:hint="eastAsia"/>
        </w:rPr>
        <w:t>返回：</w:t>
      </w:r>
      <w:r w:rsidR="00144C1E">
        <w:t>{</w:t>
      </w:r>
    </w:p>
    <w:p w14:paraId="160C0E35" w14:textId="77777777" w:rsidR="00144C1E" w:rsidRDefault="00144C1E" w:rsidP="00144C1E">
      <w:r>
        <w:t xml:space="preserve">        "MAN.w8Nvei3g98GAtbuCzPWHb9UiDRZj": {</w:t>
      </w:r>
    </w:p>
    <w:p w14:paraId="6789C811" w14:textId="77777777" w:rsidR="00144C1E" w:rsidRDefault="00144C1E" w:rsidP="00144C1E">
      <w:r>
        <w:t xml:space="preserve">            "OwnerInfo": {</w:t>
      </w:r>
    </w:p>
    <w:p w14:paraId="2BCD1296" w14:textId="77777777" w:rsidR="00144C1E" w:rsidRDefault="00144C1E" w:rsidP="00144C1E">
      <w:r>
        <w:t xml:space="preserve">                "Owner": "MAN.s7jf4pkbZdfnUaZyDL4EGZprWrHm",</w:t>
      </w:r>
    </w:p>
    <w:p w14:paraId="754ED93C" w14:textId="77777777" w:rsidR="00144C1E" w:rsidRDefault="00144C1E" w:rsidP="00144C1E">
      <w:r>
        <w:t xml:space="preserve">                "SignAddress": "MAN.4SYA8BxUZaevRXczJvdoSMT2p89Np",</w:t>
      </w:r>
    </w:p>
    <w:p w14:paraId="6CF0BD58" w14:textId="77777777" w:rsidR="00144C1E" w:rsidRDefault="00144C1E" w:rsidP="00144C1E">
      <w:r>
        <w:t xml:space="preserve">                "WithdrawAllTime": 0</w:t>
      </w:r>
    </w:p>
    <w:p w14:paraId="6A9CBE32" w14:textId="77777777" w:rsidR="00144C1E" w:rsidRDefault="00144C1E" w:rsidP="00144C1E">
      <w:r>
        <w:t xml:space="preserve">            },</w:t>
      </w:r>
    </w:p>
    <w:p w14:paraId="1A396D4B" w14:textId="77777777" w:rsidR="00144C1E" w:rsidRDefault="00144C1E" w:rsidP="00144C1E">
      <w:r>
        <w:t xml:space="preserve">            "Reward": {</w:t>
      </w:r>
    </w:p>
    <w:p w14:paraId="282283A8" w14:textId="77777777" w:rsidR="00144C1E" w:rsidRDefault="00144C1E" w:rsidP="00144C1E">
      <w:r>
        <w:t xml:space="preserve">                "LevelRate": [</w:t>
      </w:r>
    </w:p>
    <w:p w14:paraId="4F217A5B" w14:textId="77777777" w:rsidR="00144C1E" w:rsidRDefault="00144C1E" w:rsidP="00144C1E">
      <w:r>
        <w:t xml:space="preserve">                    {</w:t>
      </w:r>
    </w:p>
    <w:p w14:paraId="525FC2FC" w14:textId="77777777" w:rsidR="00144C1E" w:rsidRDefault="00144C1E" w:rsidP="00144C1E">
      <w:r>
        <w:t xml:space="preserve">                        "Rate": {</w:t>
      </w:r>
    </w:p>
    <w:p w14:paraId="3EC813CA" w14:textId="77777777" w:rsidR="00144C1E" w:rsidRDefault="00144C1E" w:rsidP="00144C1E">
      <w:r>
        <w:t xml:space="preserve">                            "Decimal": "1000000000",</w:t>
      </w:r>
    </w:p>
    <w:p w14:paraId="1CAC08D9" w14:textId="77777777" w:rsidR="00144C1E" w:rsidRDefault="00144C1E" w:rsidP="00144C1E">
      <w:r>
        <w:t xml:space="preserve">                            "Rate": "1"</w:t>
      </w:r>
    </w:p>
    <w:p w14:paraId="0EDC25DB" w14:textId="77777777" w:rsidR="00144C1E" w:rsidRDefault="00144C1E" w:rsidP="00144C1E">
      <w:r>
        <w:t xml:space="preserve">                        },</w:t>
      </w:r>
    </w:p>
    <w:p w14:paraId="2EA4FECD" w14:textId="77777777" w:rsidR="00144C1E" w:rsidRDefault="00144C1E" w:rsidP="00144C1E">
      <w:r>
        <w:t xml:space="preserve">                        "Threshold": "0"</w:t>
      </w:r>
    </w:p>
    <w:p w14:paraId="0ACFD9D0" w14:textId="77777777" w:rsidR="00144C1E" w:rsidRDefault="00144C1E" w:rsidP="00144C1E">
      <w:r>
        <w:t xml:space="preserve">                    },</w:t>
      </w:r>
    </w:p>
    <w:p w14:paraId="62E3C425" w14:textId="77777777" w:rsidR="00144C1E" w:rsidRDefault="00144C1E" w:rsidP="00144C1E">
      <w:r>
        <w:t xml:space="preserve">                    {</w:t>
      </w:r>
    </w:p>
    <w:p w14:paraId="56E8B980" w14:textId="77777777" w:rsidR="00144C1E" w:rsidRDefault="00144C1E" w:rsidP="00144C1E">
      <w:r>
        <w:lastRenderedPageBreak/>
        <w:t xml:space="preserve">                        "Rate": {</w:t>
      </w:r>
    </w:p>
    <w:p w14:paraId="39213938" w14:textId="77777777" w:rsidR="00144C1E" w:rsidRDefault="00144C1E" w:rsidP="00144C1E">
      <w:r>
        <w:t xml:space="preserve">                            "Decimal": "1000000000",</w:t>
      </w:r>
    </w:p>
    <w:p w14:paraId="4A9CEB64" w14:textId="77777777" w:rsidR="00144C1E" w:rsidRDefault="00144C1E" w:rsidP="00144C1E">
      <w:r>
        <w:t xml:space="preserve">                            "Rate": "1"</w:t>
      </w:r>
    </w:p>
    <w:p w14:paraId="00FF3133" w14:textId="77777777" w:rsidR="00144C1E" w:rsidRDefault="00144C1E" w:rsidP="00144C1E">
      <w:r>
        <w:t xml:space="preserve">                        },</w:t>
      </w:r>
    </w:p>
    <w:p w14:paraId="590F2B25" w14:textId="77777777" w:rsidR="00144C1E" w:rsidRDefault="00144C1E" w:rsidP="00144C1E">
      <w:r>
        <w:t xml:space="preserve">                        "Threshold": "10000000000000000000000"</w:t>
      </w:r>
    </w:p>
    <w:p w14:paraId="35F71E6F" w14:textId="77777777" w:rsidR="00144C1E" w:rsidRDefault="00144C1E" w:rsidP="00144C1E">
      <w:r>
        <w:t xml:space="preserve">                    },</w:t>
      </w:r>
    </w:p>
    <w:p w14:paraId="64574E28" w14:textId="77777777" w:rsidR="00144C1E" w:rsidRDefault="00144C1E" w:rsidP="00144C1E">
      <w:r>
        <w:t xml:space="preserve">                    {</w:t>
      </w:r>
    </w:p>
    <w:p w14:paraId="045E3977" w14:textId="77777777" w:rsidR="00144C1E" w:rsidRDefault="00144C1E" w:rsidP="00144C1E">
      <w:r>
        <w:t xml:space="preserve">                        "Rate": {</w:t>
      </w:r>
    </w:p>
    <w:p w14:paraId="2DCF310B" w14:textId="77777777" w:rsidR="00144C1E" w:rsidRDefault="00144C1E" w:rsidP="00144C1E">
      <w:r>
        <w:t xml:space="preserve">                            "Decimal": "1000000000",</w:t>
      </w:r>
    </w:p>
    <w:p w14:paraId="00995049" w14:textId="77777777" w:rsidR="00144C1E" w:rsidRDefault="00144C1E" w:rsidP="00144C1E">
      <w:r>
        <w:t xml:space="preserve">                            "Rate": "1"</w:t>
      </w:r>
    </w:p>
    <w:p w14:paraId="14A9B978" w14:textId="77777777" w:rsidR="00144C1E" w:rsidRDefault="00144C1E" w:rsidP="00144C1E">
      <w:r>
        <w:t xml:space="preserve">                        },</w:t>
      </w:r>
    </w:p>
    <w:p w14:paraId="4E3CE5DE" w14:textId="77777777" w:rsidR="00144C1E" w:rsidRDefault="00144C1E" w:rsidP="00144C1E">
      <w:r>
        <w:t xml:space="preserve">                        "Threshold": "100000000000000000000000"</w:t>
      </w:r>
    </w:p>
    <w:p w14:paraId="114B609D" w14:textId="77777777" w:rsidR="00144C1E" w:rsidRDefault="00144C1E" w:rsidP="00144C1E">
      <w:r>
        <w:t xml:space="preserve">                    }</w:t>
      </w:r>
    </w:p>
    <w:p w14:paraId="13C6127F" w14:textId="77777777" w:rsidR="00144C1E" w:rsidRDefault="00144C1E" w:rsidP="00144C1E">
      <w:r>
        <w:t xml:space="preserve">                ],</w:t>
      </w:r>
    </w:p>
    <w:p w14:paraId="30C0531A" w14:textId="77777777" w:rsidR="00144C1E" w:rsidRDefault="00144C1E" w:rsidP="00144C1E">
      <w:r>
        <w:t xml:space="preserve">                "NodeRate": {</w:t>
      </w:r>
    </w:p>
    <w:p w14:paraId="5D40D26D" w14:textId="77777777" w:rsidR="00144C1E" w:rsidRDefault="00144C1E" w:rsidP="00144C1E">
      <w:r>
        <w:t xml:space="preserve">                    "Decimal": "1000000000",</w:t>
      </w:r>
    </w:p>
    <w:p w14:paraId="1AD59277" w14:textId="77777777" w:rsidR="00144C1E" w:rsidRDefault="00144C1E" w:rsidP="00144C1E">
      <w:r>
        <w:t xml:space="preserve">                    "Rate": "0"</w:t>
      </w:r>
    </w:p>
    <w:p w14:paraId="0E60A42B" w14:textId="77777777" w:rsidR="00144C1E" w:rsidRDefault="00144C1E" w:rsidP="00144C1E">
      <w:r>
        <w:t xml:space="preserve">                },</w:t>
      </w:r>
    </w:p>
    <w:p w14:paraId="2C86BD4B" w14:textId="77777777" w:rsidR="00144C1E" w:rsidRDefault="00144C1E" w:rsidP="00144C1E">
      <w:r>
        <w:t xml:space="preserve">                "OwnerRate": {</w:t>
      </w:r>
    </w:p>
    <w:p w14:paraId="4818BE83" w14:textId="77777777" w:rsidR="00144C1E" w:rsidRDefault="00144C1E" w:rsidP="00144C1E">
      <w:r>
        <w:t xml:space="preserve">                    "Decimal": "1000000000",</w:t>
      </w:r>
    </w:p>
    <w:p w14:paraId="78518060" w14:textId="77777777" w:rsidR="00144C1E" w:rsidRDefault="00144C1E" w:rsidP="00144C1E">
      <w:r>
        <w:t xml:space="preserve">                    "Rate": "1"</w:t>
      </w:r>
    </w:p>
    <w:p w14:paraId="69B6EC71" w14:textId="77777777" w:rsidR="00144C1E" w:rsidRDefault="00144C1E" w:rsidP="00144C1E">
      <w:r>
        <w:t xml:space="preserve">                }</w:t>
      </w:r>
    </w:p>
    <w:p w14:paraId="299997C6" w14:textId="77777777" w:rsidR="00144C1E" w:rsidRDefault="00144C1E" w:rsidP="00144C1E">
      <w:r>
        <w:t xml:space="preserve">            },</w:t>
      </w:r>
    </w:p>
    <w:p w14:paraId="04604FEA" w14:textId="77777777" w:rsidR="00144C1E" w:rsidRDefault="00144C1E" w:rsidP="00144C1E">
      <w:r>
        <w:t xml:space="preserve">            "ValidatorMap": [</w:t>
      </w:r>
    </w:p>
    <w:p w14:paraId="7DE67455" w14:textId="77777777" w:rsidR="00144C1E" w:rsidRDefault="00144C1E" w:rsidP="00144C1E">
      <w:r>
        <w:t xml:space="preserve">                {</w:t>
      </w:r>
    </w:p>
    <w:p w14:paraId="0D09E727" w14:textId="77777777" w:rsidR="00144C1E" w:rsidRDefault="00144C1E" w:rsidP="00144C1E">
      <w:r>
        <w:t xml:space="preserve">                    "Address": "MAN.B1dmKTmWqNfHpv6mKytRrCy2NkWi",</w:t>
      </w:r>
    </w:p>
    <w:p w14:paraId="4FF589D3" w14:textId="77777777" w:rsidR="00144C1E" w:rsidRDefault="00144C1E" w:rsidP="00144C1E">
      <w:r>
        <w:t xml:space="preserve">                    "AllAmount": "100000000000000000000",</w:t>
      </w:r>
    </w:p>
    <w:p w14:paraId="19B54882" w14:textId="77777777" w:rsidR="00144C1E" w:rsidRDefault="00144C1E" w:rsidP="00144C1E">
      <w:r>
        <w:t xml:space="preserve">                    "Current": {</w:t>
      </w:r>
    </w:p>
    <w:p w14:paraId="5AAB696F" w14:textId="77777777" w:rsidR="00144C1E" w:rsidRDefault="00144C1E" w:rsidP="00144C1E">
      <w:r>
        <w:t xml:space="preserve">                        "Amount": "100000000000000000000",</w:t>
      </w:r>
    </w:p>
    <w:p w14:paraId="7CF8A8BA" w14:textId="77777777" w:rsidR="00144C1E" w:rsidRDefault="00144C1E" w:rsidP="00144C1E">
      <w:r>
        <w:t xml:space="preserve">                        "Interest": "5891875148930089",</w:t>
      </w:r>
    </w:p>
    <w:p w14:paraId="6A6DECDE" w14:textId="77777777" w:rsidR="00144C1E" w:rsidRDefault="00144C1E" w:rsidP="00144C1E">
      <w:r>
        <w:t xml:space="preserve">                        "PreAmount": "0",</w:t>
      </w:r>
    </w:p>
    <w:p w14:paraId="1624DFE3" w14:textId="77777777" w:rsidR="00144C1E" w:rsidRDefault="00144C1E" w:rsidP="00144C1E">
      <w:r>
        <w:t xml:space="preserve">                        "WithdrawList": []</w:t>
      </w:r>
    </w:p>
    <w:p w14:paraId="1FADB5C6" w14:textId="77777777" w:rsidR="00144C1E" w:rsidRDefault="00144C1E" w:rsidP="00144C1E">
      <w:r>
        <w:lastRenderedPageBreak/>
        <w:t xml:space="preserve">                    },</w:t>
      </w:r>
    </w:p>
    <w:p w14:paraId="66232A25" w14:textId="77777777" w:rsidR="00144C1E" w:rsidRDefault="00144C1E" w:rsidP="00144C1E">
      <w:r>
        <w:t xml:space="preserve">                    "Positions": [],</w:t>
      </w:r>
    </w:p>
    <w:p w14:paraId="6E14B6A3" w14:textId="77777777" w:rsidR="00144C1E" w:rsidRDefault="00144C1E" w:rsidP="00144C1E">
      <w:r>
        <w:t xml:space="preserve">                    "Reward": "57970186835851759"</w:t>
      </w:r>
    </w:p>
    <w:p w14:paraId="2BAF8C51" w14:textId="77777777" w:rsidR="00144C1E" w:rsidRDefault="00144C1E" w:rsidP="00144C1E">
      <w:r>
        <w:t xml:space="preserve">                },</w:t>
      </w:r>
    </w:p>
    <w:p w14:paraId="08A6D812" w14:textId="77777777" w:rsidR="00144C1E" w:rsidRDefault="00144C1E" w:rsidP="00144C1E">
      <w:r>
        <w:t xml:space="preserve">                {</w:t>
      </w:r>
    </w:p>
    <w:p w14:paraId="03BBD973" w14:textId="77777777" w:rsidR="00144C1E" w:rsidRDefault="00144C1E" w:rsidP="00144C1E">
      <w:r>
        <w:t xml:space="preserve">                    "Address": "MAN.G8dYKuZvPQAqVXRSzCTV7sYPhGFK",</w:t>
      </w:r>
    </w:p>
    <w:p w14:paraId="5891B903" w14:textId="77777777" w:rsidR="00144C1E" w:rsidRDefault="00144C1E" w:rsidP="00144C1E">
      <w:r>
        <w:t xml:space="preserve">                    "AllAmount": "10000000000000000000000",</w:t>
      </w:r>
    </w:p>
    <w:p w14:paraId="697396AF" w14:textId="77777777" w:rsidR="00144C1E" w:rsidRDefault="00144C1E" w:rsidP="00144C1E">
      <w:r>
        <w:t xml:space="preserve">                    "Current": {</w:t>
      </w:r>
    </w:p>
    <w:p w14:paraId="12689550" w14:textId="77777777" w:rsidR="00144C1E" w:rsidRDefault="00144C1E" w:rsidP="00144C1E">
      <w:r>
        <w:t xml:space="preserve">                        "Amount": "10000000000000000000000",</w:t>
      </w:r>
    </w:p>
    <w:p w14:paraId="5134DA74" w14:textId="77777777" w:rsidR="00144C1E" w:rsidRDefault="00144C1E" w:rsidP="00144C1E">
      <w:r>
        <w:t xml:space="preserve">                        "Interest": "589187514893008924",</w:t>
      </w:r>
    </w:p>
    <w:p w14:paraId="73AD7D69" w14:textId="77777777" w:rsidR="00144C1E" w:rsidRDefault="00144C1E" w:rsidP="00144C1E">
      <w:r>
        <w:t xml:space="preserve">                        "PreAmount": "0",</w:t>
      </w:r>
    </w:p>
    <w:p w14:paraId="61B12D36" w14:textId="77777777" w:rsidR="00144C1E" w:rsidRDefault="00144C1E" w:rsidP="00144C1E">
      <w:r>
        <w:t xml:space="preserve">                        "WithdrawList": []</w:t>
      </w:r>
    </w:p>
    <w:p w14:paraId="65206B6C" w14:textId="77777777" w:rsidR="00144C1E" w:rsidRDefault="00144C1E" w:rsidP="00144C1E">
      <w:r>
        <w:t xml:space="preserve">                    },</w:t>
      </w:r>
    </w:p>
    <w:p w14:paraId="27C60346" w14:textId="77777777" w:rsidR="00144C1E" w:rsidRDefault="00144C1E" w:rsidP="00144C1E">
      <w:r>
        <w:t xml:space="preserve">                    "Positions": [],</w:t>
      </w:r>
    </w:p>
    <w:p w14:paraId="727863A0" w14:textId="77777777" w:rsidR="00144C1E" w:rsidRDefault="00144C1E" w:rsidP="00144C1E">
      <w:r>
        <w:t xml:space="preserve">                    "Reward": "0"</w:t>
      </w:r>
    </w:p>
    <w:p w14:paraId="0F92F11B" w14:textId="77777777" w:rsidR="00144C1E" w:rsidRDefault="00144C1E" w:rsidP="00144C1E">
      <w:r>
        <w:t xml:space="preserve">                }</w:t>
      </w:r>
    </w:p>
    <w:p w14:paraId="13385594" w14:textId="77777777" w:rsidR="00144C1E" w:rsidRDefault="00144C1E" w:rsidP="00144C1E">
      <w:r>
        <w:t xml:space="preserve">            ]</w:t>
      </w:r>
    </w:p>
    <w:p w14:paraId="17019A3F" w14:textId="273D6270" w:rsidR="00144C1E" w:rsidRDefault="0010609B" w:rsidP="00144C1E">
      <w:r>
        <w:t xml:space="preserve">     </w:t>
      </w:r>
      <w:r w:rsidR="00144C1E">
        <w:t>}</w:t>
      </w:r>
    </w:p>
    <w:p w14:paraId="338726EC" w14:textId="56C3C60C" w:rsidR="00144C1E" w:rsidRDefault="0010609B" w:rsidP="00E75E92">
      <w:pPr>
        <w:pStyle w:val="20"/>
      </w:pPr>
      <w:r>
        <w:t>aiman.man.</w:t>
      </w:r>
      <w:r w:rsidR="00144C1E">
        <w:t>getStorageAt</w:t>
      </w:r>
    </w:p>
    <w:p w14:paraId="62ED02E0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返回指定地址存储位置的值。</w:t>
      </w:r>
    </w:p>
    <w:p w14:paraId="53B4A07E" w14:textId="3B255955" w:rsidR="0010609B" w:rsidRPr="0010609B" w:rsidRDefault="0010609B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 w:rsidRPr="0010609B">
        <w:rPr>
          <w:rFonts w:ascii="Arial" w:hAnsi="Arial" w:cs="Arial"/>
          <w:color w:val="333333"/>
          <w:sz w:val="23"/>
          <w:szCs w:val="23"/>
        </w:rPr>
        <w:t>aiman.man.getStorageAt("MAN.468kLTuAEjm53ro2pPErnAAHqbccK",12,"MAN","latest")</w:t>
      </w:r>
    </w:p>
    <w:p w14:paraId="39942EBB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参数</w:t>
      </w:r>
    </w:p>
    <w:p w14:paraId="04D1903B" w14:textId="77777777" w:rsidR="00144C1E" w:rsidRDefault="00144C1E" w:rsidP="00107C0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DATA</w:t>
      </w:r>
      <w:r>
        <w:rPr>
          <w:rFonts w:ascii="Arial" w:hAnsi="Arial" w:cs="Arial"/>
          <w:color w:val="333333"/>
          <w:sz w:val="23"/>
          <w:szCs w:val="23"/>
        </w:rPr>
        <w:t> - 20</w:t>
      </w:r>
      <w:r>
        <w:rPr>
          <w:rFonts w:ascii="Arial" w:hAnsi="Arial" w:cs="Arial"/>
          <w:color w:val="333333"/>
          <w:sz w:val="23"/>
          <w:szCs w:val="23"/>
        </w:rPr>
        <w:t>字节，存储地址</w:t>
      </w:r>
    </w:p>
    <w:p w14:paraId="7696E82B" w14:textId="77777777" w:rsidR="00144C1E" w:rsidRDefault="00144C1E" w:rsidP="00107C0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存储中的位置号</w:t>
      </w:r>
    </w:p>
    <w:p w14:paraId="78F635EE" w14:textId="4B63EE2A" w:rsidR="0010609B" w:rsidRDefault="0010609B" w:rsidP="00107C0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 w:hint="eastAsia"/>
          <w:color w:val="C7254E"/>
          <w:shd w:val="clear" w:color="auto" w:fill="F9F2F4"/>
        </w:rPr>
        <w:t xml:space="preserve">CURRENCY </w:t>
      </w:r>
      <w:r>
        <w:rPr>
          <w:rFonts w:ascii="Arial" w:hAnsi="Arial" w:cs="Arial"/>
          <w:color w:val="333333"/>
          <w:sz w:val="23"/>
          <w:szCs w:val="23"/>
        </w:rPr>
        <w:t>–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币种</w:t>
      </w:r>
    </w:p>
    <w:p w14:paraId="1655B76E" w14:textId="41728A13" w:rsidR="00144C1E" w:rsidRDefault="00144C1E" w:rsidP="00107C0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QUANTITY|TAG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整数块号，或字符串</w:t>
      </w:r>
      <w:r>
        <w:rPr>
          <w:rFonts w:ascii="Arial" w:hAnsi="Arial" w:cs="Arial"/>
          <w:color w:val="333333"/>
          <w:sz w:val="23"/>
          <w:szCs w:val="23"/>
        </w:rPr>
        <w:t>"latest"</w:t>
      </w:r>
      <w:r>
        <w:rPr>
          <w:rFonts w:ascii="Arial" w:hAnsi="Arial" w:cs="Arial"/>
          <w:color w:val="333333"/>
          <w:sz w:val="23"/>
          <w:szCs w:val="23"/>
        </w:rPr>
        <w:t>、</w:t>
      </w:r>
      <w:r>
        <w:rPr>
          <w:rFonts w:ascii="Arial" w:hAnsi="Arial" w:cs="Arial"/>
          <w:color w:val="333333"/>
          <w:sz w:val="23"/>
          <w:szCs w:val="23"/>
        </w:rPr>
        <w:t>"earliest"</w:t>
      </w:r>
    </w:p>
    <w:p w14:paraId="716AA989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返回值</w:t>
      </w:r>
    </w:p>
    <w:p w14:paraId="23F6DDEA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DATA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指定存储位置的值</w:t>
      </w:r>
    </w:p>
    <w:p w14:paraId="50AC1846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示例代码</w:t>
      </w:r>
    </w:p>
    <w:p w14:paraId="45FAD9D8" w14:textId="77777777" w:rsidR="0010609B" w:rsidRDefault="0010609B" w:rsidP="00144C1E">
      <w:pPr>
        <w:pStyle w:val="a5"/>
        <w:shd w:val="clear" w:color="auto" w:fill="FFFFFF"/>
        <w:spacing w:before="0" w:beforeAutospacing="0" w:after="150" w:afterAutospacing="0"/>
        <w:rPr>
          <w:rStyle w:val="pln"/>
          <w:rFonts w:ascii="Consolas" w:hAnsi="Consolas" w:cs="Courier New"/>
          <w:color w:val="48484C"/>
          <w:sz w:val="20"/>
          <w:szCs w:val="20"/>
        </w:rPr>
      </w:pPr>
      <w:r>
        <w:rPr>
          <w:rStyle w:val="pln"/>
          <w:rFonts w:ascii="Consolas" w:hAnsi="Consolas" w:cs="Courier New" w:hint="eastAsia"/>
          <w:color w:val="48484C"/>
          <w:sz w:val="20"/>
          <w:szCs w:val="20"/>
        </w:rPr>
        <w:t>var</w:t>
      </w:r>
      <w:r>
        <w:rPr>
          <w:rStyle w:val="pln"/>
          <w:rFonts w:ascii="Consolas" w:hAnsi="Consolas" w:cs="Courier New"/>
          <w:color w:val="48484C"/>
          <w:sz w:val="20"/>
          <w:szCs w:val="20"/>
        </w:rPr>
        <w:t xml:space="preserve"> result = </w:t>
      </w:r>
      <w:r w:rsidRPr="0010609B">
        <w:rPr>
          <w:rStyle w:val="pln"/>
          <w:rFonts w:ascii="Consolas" w:hAnsi="Consolas" w:cs="Courier New"/>
          <w:color w:val="48484C"/>
          <w:sz w:val="20"/>
          <w:szCs w:val="20"/>
        </w:rPr>
        <w:t>aiman.man.getStorageAt("MAN.468kLTuAEjm53ro2pPErnAAHqbccK",12,"MAN","latest")</w:t>
      </w:r>
    </w:p>
    <w:p w14:paraId="1710A5DF" w14:textId="43841CF8" w:rsidR="00144C1E" w:rsidRDefault="0010609B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返回</w:t>
      </w:r>
      <w:r w:rsidR="00144C1E">
        <w:rPr>
          <w:rFonts w:ascii="Arial" w:hAnsi="Arial" w:cs="Arial"/>
          <w:color w:val="333333"/>
          <w:sz w:val="23"/>
          <w:szCs w:val="23"/>
        </w:rPr>
        <w:t>：</w:t>
      </w:r>
    </w:p>
    <w:p w14:paraId="74B825F7" w14:textId="26E5A45E" w:rsidR="00144C1E" w:rsidRDefault="00144C1E" w:rsidP="00144C1E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93A1A1"/>
        </w:rPr>
        <w:t>{</w:t>
      </w:r>
      <w:r>
        <w:rPr>
          <w:rStyle w:val="str"/>
          <w:rFonts w:ascii="Consolas" w:hAnsi="Consolas"/>
          <w:color w:val="DD1144"/>
        </w:rPr>
        <w:t>"0x000000000000000000000000000000000000000000000000000000000000162e"</w:t>
      </w:r>
      <w:r>
        <w:rPr>
          <w:rStyle w:val="pun"/>
          <w:rFonts w:ascii="Consolas" w:hAnsi="Consolas"/>
          <w:color w:val="93A1A1"/>
        </w:rPr>
        <w:t>}</w:t>
      </w:r>
    </w:p>
    <w:p w14:paraId="57955948" w14:textId="6812DF26" w:rsidR="00144C1E" w:rsidRDefault="00906883" w:rsidP="00E75E92">
      <w:pPr>
        <w:pStyle w:val="20"/>
      </w:pPr>
      <w:r>
        <w:t>aiman.man.</w:t>
      </w:r>
      <w:r w:rsidR="00144C1E">
        <w:t>getTopologyStatusByNumber</w:t>
      </w:r>
    </w:p>
    <w:p w14:paraId="178F165F" w14:textId="77777777" w:rsidR="00144C1E" w:rsidRDefault="00144C1E" w:rsidP="00144C1E">
      <w:r>
        <w:rPr>
          <w:rFonts w:hint="eastAsia"/>
        </w:rPr>
        <w:t>获取指定区块顶层节点拓扑信息，通过高度指定区块。</w:t>
      </w:r>
    </w:p>
    <w:p w14:paraId="3707A80C" w14:textId="347FEC4F" w:rsidR="00906883" w:rsidRPr="00C26752" w:rsidRDefault="00906883" w:rsidP="00144C1E">
      <w:r w:rsidRPr="00906883">
        <w:t>aiman.man.getTopologyStatus(120)</w:t>
      </w:r>
    </w:p>
    <w:p w14:paraId="6759ED9C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参数</w:t>
      </w:r>
    </w:p>
    <w:p w14:paraId="7FFD753A" w14:textId="36244DEF" w:rsidR="00144C1E" w:rsidRPr="00C26752" w:rsidRDefault="00144C1E" w:rsidP="00107C07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 w:rsidRPr="00C26752"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QUANTITY|TAG</w:t>
      </w:r>
      <w:r w:rsidRPr="00C26752">
        <w:rPr>
          <w:rFonts w:ascii="Arial" w:eastAsia="宋体" w:hAnsi="Arial" w:cs="Arial"/>
          <w:color w:val="333333"/>
          <w:sz w:val="23"/>
          <w:szCs w:val="23"/>
        </w:rPr>
        <w:t xml:space="preserve"> - </w:t>
      </w:r>
      <w:r w:rsidRPr="00C26752">
        <w:rPr>
          <w:rFonts w:ascii="Arial" w:eastAsia="宋体" w:hAnsi="Arial" w:cs="Arial"/>
          <w:color w:val="333333"/>
          <w:sz w:val="23"/>
          <w:szCs w:val="23"/>
        </w:rPr>
        <w:t>整数块编号，或字符串</w:t>
      </w:r>
      <w:r w:rsidRPr="00C26752">
        <w:rPr>
          <w:rFonts w:ascii="Arial" w:eastAsia="宋体" w:hAnsi="Arial" w:cs="Arial"/>
          <w:color w:val="333333"/>
          <w:sz w:val="23"/>
          <w:szCs w:val="23"/>
        </w:rPr>
        <w:t>"earliest"</w:t>
      </w:r>
      <w:r w:rsidRPr="00C26752">
        <w:rPr>
          <w:rFonts w:ascii="Arial" w:eastAsia="宋体" w:hAnsi="Arial" w:cs="Arial"/>
          <w:color w:val="333333"/>
          <w:sz w:val="23"/>
          <w:szCs w:val="23"/>
        </w:rPr>
        <w:t>、</w:t>
      </w:r>
      <w:r w:rsidR="001E60A6">
        <w:rPr>
          <w:rFonts w:ascii="Arial" w:eastAsia="宋体" w:hAnsi="Arial" w:cs="Arial"/>
          <w:color w:val="333333"/>
          <w:sz w:val="23"/>
          <w:szCs w:val="23"/>
        </w:rPr>
        <w:t>"latest"</w:t>
      </w:r>
    </w:p>
    <w:p w14:paraId="2E02152F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返回值</w:t>
      </w:r>
    </w:p>
    <w:p w14:paraId="20F3658C" w14:textId="77777777" w:rsidR="00144C1E" w:rsidRDefault="00144C1E" w:rsidP="00144C1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Object</w:t>
      </w:r>
      <w:r w:rsidRPr="00C26752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匹配的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拓扑信息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。结构如下：</w:t>
      </w:r>
    </w:p>
    <w:p w14:paraId="348B6B8D" w14:textId="77777777" w:rsidR="00144C1E" w:rsidRPr="00C26752" w:rsidRDefault="00144C1E" w:rsidP="00107C07">
      <w:pPr>
        <w:pStyle w:val="a7"/>
        <w:numPr>
          <w:ilvl w:val="0"/>
          <w:numId w:val="23"/>
        </w:numPr>
        <w:ind w:firstLineChars="0"/>
      </w:pPr>
      <w:r w:rsidRPr="00C26752">
        <w:rPr>
          <w:rFonts w:ascii="Arial" w:hAnsi="Arial" w:cs="Arial"/>
          <w:color w:val="333333"/>
          <w:sz w:val="23"/>
          <w:szCs w:val="23"/>
          <w:shd w:val="clear" w:color="auto" w:fill="FFFFFF"/>
        </w:rPr>
        <w:t>leader_reelect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Boolean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-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验证者重选状态。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False: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未发生验证者重选；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rue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：发生验证者重选；</w:t>
      </w:r>
    </w:p>
    <w:p w14:paraId="63A9C2D5" w14:textId="77777777" w:rsidR="00144C1E" w:rsidRDefault="00144C1E" w:rsidP="00107C07">
      <w:pPr>
        <w:pStyle w:val="a7"/>
        <w:numPr>
          <w:ilvl w:val="0"/>
          <w:numId w:val="23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26752">
        <w:rPr>
          <w:rFonts w:ascii="Arial" w:hAnsi="Arial" w:cs="Arial"/>
          <w:color w:val="333333"/>
          <w:sz w:val="23"/>
          <w:szCs w:val="23"/>
          <w:shd w:val="clear" w:color="auto" w:fill="FFFFFF"/>
        </w:rPr>
        <w:t>validators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：验证者信息数组。验证者信息结构如下：</w:t>
      </w:r>
    </w:p>
    <w:p w14:paraId="02A45194" w14:textId="77777777" w:rsidR="00144C1E" w:rsidRDefault="00144C1E" w:rsidP="00144C1E">
      <w:pPr>
        <w:pStyle w:val="a7"/>
        <w:ind w:left="8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26752">
        <w:rPr>
          <w:rFonts w:ascii="Arial" w:hAnsi="Arial" w:cs="Arial"/>
          <w:color w:val="333333"/>
          <w:sz w:val="23"/>
          <w:szCs w:val="23"/>
          <w:shd w:val="clear" w:color="auto" w:fill="FFFFFF"/>
        </w:rPr>
        <w:t>account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STRING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账户；</w:t>
      </w:r>
    </w:p>
    <w:p w14:paraId="74DA5954" w14:textId="77777777" w:rsidR="00144C1E" w:rsidRDefault="00144C1E" w:rsidP="00144C1E">
      <w:pPr>
        <w:pStyle w:val="a7"/>
        <w:ind w:left="8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26752">
        <w:rPr>
          <w:rFonts w:ascii="Arial" w:hAnsi="Arial" w:cs="Arial"/>
          <w:color w:val="333333"/>
          <w:sz w:val="23"/>
          <w:szCs w:val="23"/>
          <w:shd w:val="clear" w:color="auto" w:fill="FFFFFF"/>
        </w:rPr>
        <w:t>online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Boolean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-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在线状态。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rue: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在线；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alse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：离线</w:t>
      </w:r>
    </w:p>
    <w:p w14:paraId="77A1DF0E" w14:textId="77777777" w:rsidR="00144C1E" w:rsidRDefault="00144C1E" w:rsidP="00144C1E">
      <w:pPr>
        <w:pStyle w:val="a7"/>
        <w:ind w:left="8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26752">
        <w:rPr>
          <w:rFonts w:ascii="Arial" w:hAnsi="Arial" w:cs="Arial"/>
          <w:color w:val="333333"/>
          <w:sz w:val="23"/>
          <w:szCs w:val="23"/>
          <w:shd w:val="clear" w:color="auto" w:fill="FFFFFF"/>
        </w:rPr>
        <w:t>position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  <w:r w:rsidRPr="008D3E15">
        <w:rPr>
          <w:rFonts w:ascii="Arial" w:hAnsi="Arial" w:cs="Arial"/>
          <w:color w:val="333333"/>
          <w:sz w:val="23"/>
          <w:szCs w:val="23"/>
          <w:shd w:val="clear" w:color="auto" w:fill="FFFFFF"/>
        </w:rPr>
        <w:t>QUANTITY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位置编号</w:t>
      </w:r>
    </w:p>
    <w:p w14:paraId="17F71074" w14:textId="77777777" w:rsidR="00144C1E" w:rsidRDefault="00144C1E" w:rsidP="00107C07">
      <w:pPr>
        <w:pStyle w:val="a7"/>
        <w:numPr>
          <w:ilvl w:val="0"/>
          <w:numId w:val="24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D3E15">
        <w:rPr>
          <w:rFonts w:ascii="Arial" w:hAnsi="Arial" w:cs="Arial"/>
          <w:color w:val="333333"/>
          <w:sz w:val="23"/>
          <w:szCs w:val="23"/>
          <w:shd w:val="clear" w:color="auto" w:fill="FFFFFF"/>
        </w:rPr>
        <w:t>backup_validators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：备份验证者信息数组。备份验证者信息结构见验证者信息结构</w:t>
      </w:r>
    </w:p>
    <w:p w14:paraId="7C3EE90F" w14:textId="77777777" w:rsidR="00144C1E" w:rsidRDefault="00144C1E" w:rsidP="00107C07">
      <w:pPr>
        <w:pStyle w:val="a7"/>
        <w:numPr>
          <w:ilvl w:val="0"/>
          <w:numId w:val="24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D3E15">
        <w:rPr>
          <w:rFonts w:ascii="Arial" w:hAnsi="Arial" w:cs="Arial"/>
          <w:color w:val="333333"/>
          <w:sz w:val="23"/>
          <w:szCs w:val="23"/>
          <w:shd w:val="clear" w:color="auto" w:fill="FFFFFF"/>
        </w:rPr>
        <w:t>miners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：矿工信息数组。矿工信息结构见验证者信息结构</w:t>
      </w:r>
    </w:p>
    <w:p w14:paraId="147FEA20" w14:textId="77777777" w:rsidR="00144C1E" w:rsidRDefault="00144C1E" w:rsidP="00107C07">
      <w:pPr>
        <w:pStyle w:val="a7"/>
        <w:numPr>
          <w:ilvl w:val="0"/>
          <w:numId w:val="24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D3E15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elect_validators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：验证者主节点共识上下线信息。信息结构见验证者信息结构</w:t>
      </w:r>
    </w:p>
    <w:p w14:paraId="0A4582E7" w14:textId="77777777" w:rsidR="00144C1E" w:rsidRDefault="00144C1E" w:rsidP="00107C07">
      <w:pPr>
        <w:pStyle w:val="a7"/>
        <w:numPr>
          <w:ilvl w:val="0"/>
          <w:numId w:val="24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FE7E23">
        <w:rPr>
          <w:rFonts w:ascii="Arial" w:hAnsi="Arial" w:cs="Arial"/>
          <w:color w:val="333333"/>
          <w:sz w:val="23"/>
          <w:szCs w:val="23"/>
          <w:shd w:val="clear" w:color="auto" w:fill="FFFFFF"/>
        </w:rPr>
        <w:t>elect_backup_validators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：验证者备份节点共识上下线信息。信息结构见验证者信息结构</w:t>
      </w:r>
    </w:p>
    <w:p w14:paraId="27BB9104" w14:textId="77777777" w:rsidR="00144C1E" w:rsidRPr="008D3E15" w:rsidRDefault="00144C1E" w:rsidP="00144C1E">
      <w:pPr>
        <w:pStyle w:val="a7"/>
        <w:ind w:left="42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1B709A9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示例</w:t>
      </w:r>
    </w:p>
    <w:p w14:paraId="45FA95F9" w14:textId="77777777" w:rsidR="00144C1E" w:rsidRDefault="00144C1E" w:rsidP="00144C1E">
      <w:r>
        <w:rPr>
          <w:rFonts w:hint="eastAsia"/>
        </w:rPr>
        <w:t>请求：</w:t>
      </w:r>
    </w:p>
    <w:p w14:paraId="39585BC8" w14:textId="0C886555" w:rsidR="00144C1E" w:rsidRPr="00906883" w:rsidRDefault="00906883" w:rsidP="00144C1E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>
        <w:rPr>
          <w:rStyle w:val="pln"/>
          <w:rFonts w:ascii="Consolas" w:hAnsi="Consolas"/>
          <w:color w:val="48484C"/>
        </w:rPr>
        <w:t xml:space="preserve">var result = </w:t>
      </w:r>
      <w:r w:rsidRPr="00906883">
        <w:rPr>
          <w:rStyle w:val="pln"/>
          <w:rFonts w:ascii="Consolas" w:hAnsi="Consolas"/>
          <w:color w:val="48484C"/>
        </w:rPr>
        <w:t>aiman.man.getTopologyStatus(120)</w:t>
      </w:r>
      <w:r>
        <w:rPr>
          <w:rStyle w:val="pln"/>
          <w:rFonts w:ascii="Consolas" w:hAnsi="Consolas"/>
          <w:color w:val="48484C"/>
        </w:rPr>
        <w:t>;</w:t>
      </w:r>
    </w:p>
    <w:p w14:paraId="0DC5D7D5" w14:textId="77777777" w:rsidR="00144C1E" w:rsidRPr="00FE7E23" w:rsidRDefault="00144C1E" w:rsidP="00144C1E"/>
    <w:p w14:paraId="79F5C77D" w14:textId="77777777" w:rsidR="00144C1E" w:rsidRDefault="00144C1E" w:rsidP="00144C1E">
      <w:r>
        <w:rPr>
          <w:rFonts w:hint="eastAsia"/>
        </w:rPr>
        <w:t>响应：</w:t>
      </w:r>
    </w:p>
    <w:p w14:paraId="76F144A5" w14:textId="67A42C24" w:rsidR="00144C1E" w:rsidRDefault="00144C1E" w:rsidP="00144C1E">
      <w:r>
        <w:t>{</w:t>
      </w:r>
    </w:p>
    <w:p w14:paraId="20E369CD" w14:textId="77777777" w:rsidR="00144C1E" w:rsidRDefault="00144C1E" w:rsidP="00144C1E">
      <w:r>
        <w:t xml:space="preserve">        "leader_reelect": false,</w:t>
      </w:r>
    </w:p>
    <w:p w14:paraId="4F5E9AB0" w14:textId="77777777" w:rsidR="00144C1E" w:rsidRDefault="00144C1E" w:rsidP="00144C1E">
      <w:r>
        <w:t xml:space="preserve">        "validators": [</w:t>
      </w:r>
    </w:p>
    <w:p w14:paraId="7B613B22" w14:textId="77777777" w:rsidR="00144C1E" w:rsidRDefault="00144C1E" w:rsidP="00144C1E">
      <w:r>
        <w:t xml:space="preserve">            {</w:t>
      </w:r>
    </w:p>
    <w:p w14:paraId="5C268874" w14:textId="77777777" w:rsidR="00144C1E" w:rsidRDefault="00144C1E" w:rsidP="00144C1E">
      <w:r>
        <w:t xml:space="preserve">                "account": "MAN.4Pn182LSJ3JNr9by4T5kDKsf127Jb",</w:t>
      </w:r>
    </w:p>
    <w:p w14:paraId="4D4DA2C8" w14:textId="77777777" w:rsidR="00144C1E" w:rsidRDefault="00144C1E" w:rsidP="00144C1E">
      <w:r>
        <w:t xml:space="preserve">                "online": true,</w:t>
      </w:r>
    </w:p>
    <w:p w14:paraId="366AA7ED" w14:textId="77777777" w:rsidR="00144C1E" w:rsidRDefault="00144C1E" w:rsidP="00144C1E">
      <w:r>
        <w:t xml:space="preserve">                "position": 8192</w:t>
      </w:r>
    </w:p>
    <w:p w14:paraId="34B8FDB3" w14:textId="77777777" w:rsidR="00144C1E" w:rsidRDefault="00144C1E" w:rsidP="00144C1E">
      <w:r>
        <w:t xml:space="preserve">            },</w:t>
      </w:r>
    </w:p>
    <w:p w14:paraId="37E98442" w14:textId="77777777" w:rsidR="00144C1E" w:rsidRDefault="00144C1E" w:rsidP="00144C1E">
      <w:r>
        <w:t xml:space="preserve">            {</w:t>
      </w:r>
    </w:p>
    <w:p w14:paraId="1483B5B7" w14:textId="77777777" w:rsidR="00144C1E" w:rsidRDefault="00144C1E" w:rsidP="00144C1E">
      <w:r>
        <w:t xml:space="preserve">                "account": "MAN.23983gYFh8YH1ovpzKa3wpcNaRVn7",</w:t>
      </w:r>
    </w:p>
    <w:p w14:paraId="1BDEE9E0" w14:textId="77777777" w:rsidR="00144C1E" w:rsidRDefault="00144C1E" w:rsidP="00144C1E">
      <w:r>
        <w:t xml:space="preserve">                "online": true,</w:t>
      </w:r>
    </w:p>
    <w:p w14:paraId="51BEF949" w14:textId="77777777" w:rsidR="00144C1E" w:rsidRDefault="00144C1E" w:rsidP="00144C1E">
      <w:r>
        <w:t xml:space="preserve">                "position": 8193</w:t>
      </w:r>
    </w:p>
    <w:p w14:paraId="266E473A" w14:textId="77777777" w:rsidR="00144C1E" w:rsidRDefault="00144C1E" w:rsidP="00144C1E">
      <w:r>
        <w:t xml:space="preserve">            },</w:t>
      </w:r>
    </w:p>
    <w:p w14:paraId="6FAF5083" w14:textId="77777777" w:rsidR="00144C1E" w:rsidRDefault="00144C1E" w:rsidP="00144C1E">
      <w:r>
        <w:t xml:space="preserve">            … //</w:t>
      </w:r>
      <w:r>
        <w:rPr>
          <w:rFonts w:hint="eastAsia"/>
        </w:rPr>
        <w:t>省略</w:t>
      </w:r>
    </w:p>
    <w:p w14:paraId="33B0A6A1" w14:textId="77777777" w:rsidR="00144C1E" w:rsidRDefault="00144C1E" w:rsidP="00144C1E">
      <w:r>
        <w:t xml:space="preserve">            {</w:t>
      </w:r>
    </w:p>
    <w:p w14:paraId="1AF53DD7" w14:textId="77777777" w:rsidR="00144C1E" w:rsidRDefault="00144C1E" w:rsidP="00144C1E">
      <w:r>
        <w:t xml:space="preserve">                "account": "MAN.2JJ1KuzNDAgfRRby6hfM7V256V1mD",</w:t>
      </w:r>
    </w:p>
    <w:p w14:paraId="4D52224B" w14:textId="77777777" w:rsidR="00144C1E" w:rsidRDefault="00144C1E" w:rsidP="00144C1E">
      <w:r>
        <w:t xml:space="preserve">                "online": true,</w:t>
      </w:r>
    </w:p>
    <w:p w14:paraId="62FA7222" w14:textId="77777777" w:rsidR="00144C1E" w:rsidRDefault="00144C1E" w:rsidP="00144C1E">
      <w:r>
        <w:t xml:space="preserve">                "position": 8210</w:t>
      </w:r>
    </w:p>
    <w:p w14:paraId="3CF968DB" w14:textId="77777777" w:rsidR="00144C1E" w:rsidRDefault="00144C1E" w:rsidP="00144C1E">
      <w:r>
        <w:t xml:space="preserve">            }</w:t>
      </w:r>
    </w:p>
    <w:p w14:paraId="47385F9E" w14:textId="77777777" w:rsidR="00144C1E" w:rsidRDefault="00144C1E" w:rsidP="00144C1E">
      <w:r>
        <w:t xml:space="preserve">        ],</w:t>
      </w:r>
    </w:p>
    <w:p w14:paraId="58B903DE" w14:textId="77777777" w:rsidR="00144C1E" w:rsidRDefault="00144C1E" w:rsidP="00144C1E">
      <w:r>
        <w:t xml:space="preserve">        "backup_validators": [</w:t>
      </w:r>
    </w:p>
    <w:p w14:paraId="4CD642D3" w14:textId="77777777" w:rsidR="00144C1E" w:rsidRDefault="00144C1E" w:rsidP="00144C1E">
      <w:r>
        <w:t xml:space="preserve">            {</w:t>
      </w:r>
    </w:p>
    <w:p w14:paraId="52CE7710" w14:textId="77777777" w:rsidR="00144C1E" w:rsidRDefault="00144C1E" w:rsidP="00144C1E">
      <w:r>
        <w:lastRenderedPageBreak/>
        <w:t xml:space="preserve">                "account": "MAN.31uRb2uAFrGvAoJwurJaZrNwpw6vn",</w:t>
      </w:r>
    </w:p>
    <w:p w14:paraId="55BA758E" w14:textId="77777777" w:rsidR="00144C1E" w:rsidRDefault="00144C1E" w:rsidP="00144C1E">
      <w:r>
        <w:t xml:space="preserve">                "online": true,</w:t>
      </w:r>
    </w:p>
    <w:p w14:paraId="6D3CB322" w14:textId="77777777" w:rsidR="00144C1E" w:rsidRDefault="00144C1E" w:rsidP="00144C1E">
      <w:r>
        <w:t xml:space="preserve">                "position": 12288</w:t>
      </w:r>
    </w:p>
    <w:p w14:paraId="4CB1046E" w14:textId="77777777" w:rsidR="00144C1E" w:rsidRDefault="00144C1E" w:rsidP="00144C1E">
      <w:r>
        <w:t xml:space="preserve">            },</w:t>
      </w:r>
    </w:p>
    <w:p w14:paraId="3E03CB26" w14:textId="77777777" w:rsidR="00144C1E" w:rsidRDefault="00144C1E" w:rsidP="00144C1E">
      <w:r>
        <w:tab/>
      </w:r>
      <w:r>
        <w:tab/>
      </w:r>
      <w:r>
        <w:tab/>
        <w:t>…//</w:t>
      </w:r>
      <w:r>
        <w:rPr>
          <w:rFonts w:hint="eastAsia"/>
        </w:rPr>
        <w:t>省略</w:t>
      </w:r>
    </w:p>
    <w:p w14:paraId="32954CD1" w14:textId="77777777" w:rsidR="00144C1E" w:rsidRDefault="00144C1E" w:rsidP="00144C1E">
      <w:r>
        <w:t xml:space="preserve">            {</w:t>
      </w:r>
    </w:p>
    <w:p w14:paraId="24B0C9DD" w14:textId="77777777" w:rsidR="00144C1E" w:rsidRDefault="00144C1E" w:rsidP="00144C1E">
      <w:r>
        <w:t xml:space="preserve">                "account": "MAN.3ygAdEiWqv9U8pdQxw6T5C8DGqYqF",</w:t>
      </w:r>
    </w:p>
    <w:p w14:paraId="2D3CF841" w14:textId="77777777" w:rsidR="00144C1E" w:rsidRDefault="00144C1E" w:rsidP="00144C1E">
      <w:r>
        <w:t xml:space="preserve">                "online": true,</w:t>
      </w:r>
    </w:p>
    <w:p w14:paraId="170CAEB5" w14:textId="77777777" w:rsidR="00144C1E" w:rsidRDefault="00144C1E" w:rsidP="00144C1E">
      <w:r>
        <w:t xml:space="preserve">                "position": 12291</w:t>
      </w:r>
    </w:p>
    <w:p w14:paraId="5C97081B" w14:textId="77777777" w:rsidR="00144C1E" w:rsidRDefault="00144C1E" w:rsidP="00144C1E">
      <w:r>
        <w:t xml:space="preserve">            },</w:t>
      </w:r>
    </w:p>
    <w:p w14:paraId="291ED00C" w14:textId="77777777" w:rsidR="00144C1E" w:rsidRDefault="00144C1E" w:rsidP="00144C1E">
      <w:r>
        <w:t xml:space="preserve">            {</w:t>
      </w:r>
    </w:p>
    <w:p w14:paraId="1E2026D7" w14:textId="77777777" w:rsidR="00144C1E" w:rsidRDefault="00144C1E" w:rsidP="00144C1E">
      <w:r>
        <w:t xml:space="preserve">                "account": "MAN.kaXBV56J1MayJzrcTQdm4LaGKA6a",</w:t>
      </w:r>
    </w:p>
    <w:p w14:paraId="527ECEB6" w14:textId="77777777" w:rsidR="00144C1E" w:rsidRDefault="00144C1E" w:rsidP="00144C1E">
      <w:r>
        <w:t xml:space="preserve">                "online": true,</w:t>
      </w:r>
    </w:p>
    <w:p w14:paraId="65CCF654" w14:textId="77777777" w:rsidR="00144C1E" w:rsidRDefault="00144C1E" w:rsidP="00144C1E">
      <w:r>
        <w:t xml:space="preserve">                "position": 12292</w:t>
      </w:r>
    </w:p>
    <w:p w14:paraId="0312E908" w14:textId="77777777" w:rsidR="00144C1E" w:rsidRDefault="00144C1E" w:rsidP="00144C1E">
      <w:r>
        <w:t xml:space="preserve">            }</w:t>
      </w:r>
    </w:p>
    <w:p w14:paraId="07829CB2" w14:textId="77777777" w:rsidR="00144C1E" w:rsidRDefault="00144C1E" w:rsidP="00144C1E">
      <w:r>
        <w:t xml:space="preserve">        ],</w:t>
      </w:r>
    </w:p>
    <w:p w14:paraId="38C20267" w14:textId="77777777" w:rsidR="00144C1E" w:rsidRDefault="00144C1E" w:rsidP="00144C1E">
      <w:r>
        <w:t xml:space="preserve">        "miners": [</w:t>
      </w:r>
    </w:p>
    <w:p w14:paraId="05E2FA8F" w14:textId="77777777" w:rsidR="00144C1E" w:rsidRDefault="00144C1E" w:rsidP="00144C1E">
      <w:r>
        <w:t xml:space="preserve">            {</w:t>
      </w:r>
    </w:p>
    <w:p w14:paraId="6FB2FFA3" w14:textId="77777777" w:rsidR="00144C1E" w:rsidRDefault="00144C1E" w:rsidP="00144C1E">
      <w:r>
        <w:t xml:space="preserve">                "account": "MAN.253ZT6RZWK28o78gqAn2HkS73mcdN",</w:t>
      </w:r>
    </w:p>
    <w:p w14:paraId="4105F931" w14:textId="77777777" w:rsidR="00144C1E" w:rsidRDefault="00144C1E" w:rsidP="00144C1E">
      <w:r>
        <w:t xml:space="preserve">                "online": true,</w:t>
      </w:r>
    </w:p>
    <w:p w14:paraId="1D3592B6" w14:textId="77777777" w:rsidR="00144C1E" w:rsidRDefault="00144C1E" w:rsidP="00144C1E">
      <w:r>
        <w:t xml:space="preserve">                "position": 0</w:t>
      </w:r>
    </w:p>
    <w:p w14:paraId="2B4A15A7" w14:textId="77777777" w:rsidR="00144C1E" w:rsidRDefault="00144C1E" w:rsidP="00144C1E">
      <w:r>
        <w:t xml:space="preserve">            },</w:t>
      </w:r>
    </w:p>
    <w:p w14:paraId="542D70B9" w14:textId="77777777" w:rsidR="00144C1E" w:rsidRDefault="00144C1E" w:rsidP="00144C1E">
      <w:r>
        <w:t xml:space="preserve">            {</w:t>
      </w:r>
    </w:p>
    <w:p w14:paraId="6E4A46DD" w14:textId="77777777" w:rsidR="00144C1E" w:rsidRDefault="00144C1E" w:rsidP="00144C1E">
      <w:r>
        <w:t xml:space="preserve">                "account": "MAN.3pFY9DFmU3MWTFQeQRiCzs9bzKyqm",</w:t>
      </w:r>
    </w:p>
    <w:p w14:paraId="328D8E70" w14:textId="77777777" w:rsidR="00144C1E" w:rsidRDefault="00144C1E" w:rsidP="00144C1E">
      <w:r>
        <w:t xml:space="preserve">                "online": true,</w:t>
      </w:r>
    </w:p>
    <w:p w14:paraId="7B9E25CB" w14:textId="77777777" w:rsidR="00144C1E" w:rsidRDefault="00144C1E" w:rsidP="00144C1E">
      <w:r>
        <w:t xml:space="preserve">                "position": 1</w:t>
      </w:r>
    </w:p>
    <w:p w14:paraId="7D1CC50B" w14:textId="77777777" w:rsidR="00144C1E" w:rsidRDefault="00144C1E" w:rsidP="00144C1E">
      <w:r>
        <w:t xml:space="preserve">            },</w:t>
      </w:r>
    </w:p>
    <w:p w14:paraId="53C03134" w14:textId="77777777" w:rsidR="00144C1E" w:rsidRDefault="00144C1E" w:rsidP="00144C1E">
      <w:r>
        <w:t xml:space="preserve">            …//</w:t>
      </w:r>
      <w:r>
        <w:rPr>
          <w:rFonts w:hint="eastAsia"/>
        </w:rPr>
        <w:t>省略</w:t>
      </w:r>
    </w:p>
    <w:p w14:paraId="0F2C7BA0" w14:textId="77777777" w:rsidR="00144C1E" w:rsidRDefault="00144C1E" w:rsidP="00144C1E">
      <w:r>
        <w:t xml:space="preserve">            {</w:t>
      </w:r>
    </w:p>
    <w:p w14:paraId="388F5389" w14:textId="77777777" w:rsidR="00144C1E" w:rsidRDefault="00144C1E" w:rsidP="00144C1E">
      <w:r>
        <w:t xml:space="preserve">                "account": "MAN.NcLaq3ZuHvuahrBn1tBNzGz55giv",</w:t>
      </w:r>
    </w:p>
    <w:p w14:paraId="6D848143" w14:textId="77777777" w:rsidR="00144C1E" w:rsidRDefault="00144C1E" w:rsidP="00144C1E">
      <w:r>
        <w:t xml:space="preserve">                "online": true,</w:t>
      </w:r>
    </w:p>
    <w:p w14:paraId="0F5FE705" w14:textId="77777777" w:rsidR="00144C1E" w:rsidRDefault="00144C1E" w:rsidP="00144C1E">
      <w:r>
        <w:t xml:space="preserve">                "position": 31</w:t>
      </w:r>
    </w:p>
    <w:p w14:paraId="6D2E7212" w14:textId="77777777" w:rsidR="00144C1E" w:rsidRDefault="00144C1E" w:rsidP="00144C1E">
      <w:r>
        <w:t xml:space="preserve">            }</w:t>
      </w:r>
    </w:p>
    <w:p w14:paraId="29DB12C7" w14:textId="77777777" w:rsidR="00144C1E" w:rsidRDefault="00144C1E" w:rsidP="00144C1E">
      <w:r>
        <w:lastRenderedPageBreak/>
        <w:t xml:space="preserve">        ],</w:t>
      </w:r>
    </w:p>
    <w:p w14:paraId="546C280B" w14:textId="77777777" w:rsidR="00144C1E" w:rsidRDefault="00144C1E" w:rsidP="00144C1E">
      <w:r>
        <w:t xml:space="preserve">        "elect_validators": null,</w:t>
      </w:r>
    </w:p>
    <w:p w14:paraId="54492056" w14:textId="77777777" w:rsidR="00144C1E" w:rsidRDefault="00144C1E" w:rsidP="00144C1E">
      <w:r>
        <w:t xml:space="preserve">        "elect_backup_validators": [</w:t>
      </w:r>
    </w:p>
    <w:p w14:paraId="146A6421" w14:textId="77777777" w:rsidR="00144C1E" w:rsidRDefault="00144C1E" w:rsidP="00144C1E">
      <w:r>
        <w:t xml:space="preserve">            {</w:t>
      </w:r>
    </w:p>
    <w:p w14:paraId="508FF425" w14:textId="77777777" w:rsidR="00144C1E" w:rsidRDefault="00144C1E" w:rsidP="00144C1E">
      <w:r>
        <w:t xml:space="preserve">                "account": "MAN.2mHv8WkPczgZaoruUx9nn8b7dQaev",</w:t>
      </w:r>
    </w:p>
    <w:p w14:paraId="3D960516" w14:textId="77777777" w:rsidR="00144C1E" w:rsidRDefault="00144C1E" w:rsidP="00144C1E">
      <w:r>
        <w:t xml:space="preserve">                "online": false,</w:t>
      </w:r>
    </w:p>
    <w:p w14:paraId="3F4DE812" w14:textId="77777777" w:rsidR="00144C1E" w:rsidRDefault="00144C1E" w:rsidP="00144C1E">
      <w:r>
        <w:t xml:space="preserve">                "position": 61440</w:t>
      </w:r>
    </w:p>
    <w:p w14:paraId="2ACCD488" w14:textId="77777777" w:rsidR="00144C1E" w:rsidRDefault="00144C1E" w:rsidP="00144C1E">
      <w:r>
        <w:t xml:space="preserve">            }</w:t>
      </w:r>
    </w:p>
    <w:p w14:paraId="0F021EA8" w14:textId="77777777" w:rsidR="00144C1E" w:rsidRDefault="00144C1E" w:rsidP="00144C1E">
      <w:r>
        <w:t xml:space="preserve">        ]</w:t>
      </w:r>
    </w:p>
    <w:p w14:paraId="50A4C9E6" w14:textId="13D37C95" w:rsidR="00144C1E" w:rsidRPr="00FE7E23" w:rsidRDefault="00144C1E" w:rsidP="00144C1E">
      <w:r>
        <w:t xml:space="preserve">    }</w:t>
      </w:r>
    </w:p>
    <w:p w14:paraId="5CE267A0" w14:textId="1EDCAAA5" w:rsidR="00144C1E" w:rsidRDefault="002C39E6" w:rsidP="00E75E92">
      <w:pPr>
        <w:pStyle w:val="20"/>
      </w:pPr>
      <w:r>
        <w:t>aiman.man.</w:t>
      </w:r>
      <w:r w:rsidR="00144C1E">
        <w:t>getBlackList</w:t>
      </w:r>
    </w:p>
    <w:p w14:paraId="74AE549E" w14:textId="77777777" w:rsidR="00144C1E" w:rsidRPr="00DE176B" w:rsidRDefault="00144C1E" w:rsidP="00144C1E">
      <w:r>
        <w:rPr>
          <w:rFonts w:hint="eastAsia"/>
        </w:rPr>
        <w:t>返回交易黑名单账户</w:t>
      </w:r>
    </w:p>
    <w:p w14:paraId="5EF11607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参数</w:t>
      </w:r>
    </w:p>
    <w:p w14:paraId="61E6E248" w14:textId="77777777" w:rsidR="00144C1E" w:rsidRPr="00DE176B" w:rsidRDefault="00144C1E" w:rsidP="00144C1E">
      <w:r>
        <w:rPr>
          <w:rFonts w:hint="eastAsia"/>
        </w:rPr>
        <w:t>无</w:t>
      </w:r>
    </w:p>
    <w:p w14:paraId="7183D8E4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返回值</w:t>
      </w:r>
    </w:p>
    <w:p w14:paraId="6A24A2E1" w14:textId="77777777" w:rsidR="00144C1E" w:rsidRPr="00DE176B" w:rsidRDefault="00144C1E" w:rsidP="00144C1E">
      <w:r>
        <w:t>OBJECT:</w:t>
      </w:r>
      <w:r>
        <w:rPr>
          <w:rFonts w:hint="eastAsia"/>
        </w:rPr>
        <w:t>字符串数组</w:t>
      </w:r>
      <w:r>
        <w:rPr>
          <w:rFonts w:hint="eastAsia"/>
        </w:rPr>
        <w:t>-</w:t>
      </w:r>
      <w:r>
        <w:rPr>
          <w:rFonts w:hint="eastAsia"/>
        </w:rPr>
        <w:t>加入黑名单的交易账户地址</w:t>
      </w:r>
    </w:p>
    <w:p w14:paraId="1A897BEA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示例</w:t>
      </w:r>
    </w:p>
    <w:p w14:paraId="2763823F" w14:textId="77777777" w:rsidR="00144C1E" w:rsidRPr="0063521D" w:rsidRDefault="00144C1E" w:rsidP="00144C1E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请求：</w:t>
      </w:r>
    </w:p>
    <w:p w14:paraId="2F88743E" w14:textId="6F5D59B9" w:rsidR="00144C1E" w:rsidRDefault="00E54388" w:rsidP="00144C1E">
      <w:pPr>
        <w:pStyle w:val="HTML0"/>
        <w:shd w:val="clear" w:color="auto" w:fill="F7F7F9"/>
        <w:wordWrap w:val="0"/>
        <w:spacing w:after="150"/>
        <w:rPr>
          <w:rStyle w:val="str"/>
          <w:rFonts w:ascii="Consolas" w:hAnsi="Consolas"/>
          <w:color w:val="DD1144"/>
        </w:rPr>
      </w:pPr>
      <w:r>
        <w:rPr>
          <w:rStyle w:val="pln"/>
          <w:rFonts w:ascii="Consolas" w:hAnsi="Consolas"/>
          <w:color w:val="48484C"/>
        </w:rPr>
        <w:t>var result = aiman.man.getBlackList();</w:t>
      </w:r>
    </w:p>
    <w:p w14:paraId="20E041B2" w14:textId="77777777" w:rsidR="00144C1E" w:rsidRDefault="00144C1E" w:rsidP="00144C1E">
      <w:r>
        <w:rPr>
          <w:rFonts w:hint="eastAsia"/>
        </w:rPr>
        <w:t>响应：</w:t>
      </w:r>
    </w:p>
    <w:p w14:paraId="58C1EDC8" w14:textId="01953FEF" w:rsidR="00144C1E" w:rsidRPr="007F1E17" w:rsidRDefault="00144C1E" w:rsidP="00E54388">
      <w:pPr>
        <w:pStyle w:val="HTML0"/>
        <w:shd w:val="clear" w:color="auto" w:fill="F7F7F9"/>
        <w:wordWrap w:val="0"/>
        <w:spacing w:after="150"/>
        <w:ind w:firstLine="480"/>
        <w:rPr>
          <w:rStyle w:val="str"/>
          <w:rFonts w:ascii="Consolas" w:hAnsi="Consolas"/>
          <w:color w:val="DD1144"/>
        </w:rPr>
      </w:pPr>
      <w:r w:rsidRPr="007F1E17">
        <w:rPr>
          <w:rStyle w:val="str"/>
          <w:rFonts w:ascii="Consolas" w:hAnsi="Consolas"/>
          <w:color w:val="DD1144"/>
        </w:rPr>
        <w:t>{"MAN.4Pn182LSJ3JNr9by4T5kDKsf127Jb","</w:t>
      </w:r>
      <w:r w:rsidRPr="00DE176B">
        <w:rPr>
          <w:rStyle w:val="str"/>
          <w:rFonts w:ascii="Consolas" w:hAnsi="Consolas"/>
          <w:color w:val="DD1144"/>
        </w:rPr>
        <w:t xml:space="preserve"> </w:t>
      </w:r>
      <w:r w:rsidRPr="007F1E17">
        <w:rPr>
          <w:rStyle w:val="str"/>
          <w:rFonts w:ascii="Consolas" w:hAnsi="Consolas"/>
          <w:color w:val="DD1144"/>
        </w:rPr>
        <w:t>MAN.Tfr4DZYNeWqqTth87phrg2KZcqya"</w:t>
      </w:r>
      <w:r>
        <w:rPr>
          <w:rStyle w:val="str"/>
          <w:rFonts w:ascii="Consolas" w:hAnsi="Consolas"/>
          <w:color w:val="DD1144"/>
        </w:rPr>
        <w:t>}</w:t>
      </w:r>
    </w:p>
    <w:p w14:paraId="22CBFC6E" w14:textId="77777777" w:rsidR="00144C1E" w:rsidRPr="00DE176B" w:rsidRDefault="00144C1E" w:rsidP="00144C1E">
      <w:r>
        <w:rPr>
          <w:rFonts w:hint="eastAsia"/>
        </w:rPr>
        <w:t>备注：非共识数据，节点数据，链上无法验证。</w:t>
      </w:r>
    </w:p>
    <w:p w14:paraId="38C8EE16" w14:textId="10F0297C" w:rsidR="00144C1E" w:rsidRDefault="00EE2F74" w:rsidP="00E75E92">
      <w:pPr>
        <w:pStyle w:val="20"/>
      </w:pPr>
      <w:r>
        <w:t>a</w:t>
      </w:r>
      <w:r w:rsidR="00937CFC">
        <w:rPr>
          <w:rFonts w:hint="eastAsia"/>
        </w:rPr>
        <w:t>iman</w:t>
      </w:r>
      <w:r w:rsidR="00937CFC">
        <w:t>.man.</w:t>
      </w:r>
      <w:r w:rsidR="00144C1E">
        <w:t>getSelfLevel</w:t>
      </w:r>
    </w:p>
    <w:p w14:paraId="0F628129" w14:textId="77777777" w:rsidR="00144C1E" w:rsidRPr="00225594" w:rsidRDefault="00144C1E" w:rsidP="00144C1E">
      <w:r>
        <w:rPr>
          <w:rFonts w:hint="eastAsia"/>
        </w:rPr>
        <w:t>返回当前节点在网络中的身份</w:t>
      </w:r>
      <w:r>
        <w:rPr>
          <w:rFonts w:hint="eastAsia"/>
        </w:rPr>
        <w:t>.</w:t>
      </w:r>
    </w:p>
    <w:p w14:paraId="5101BA17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lastRenderedPageBreak/>
        <w:t>参数</w:t>
      </w:r>
    </w:p>
    <w:p w14:paraId="4A4CE709" w14:textId="77777777" w:rsidR="00144C1E" w:rsidRPr="00225594" w:rsidRDefault="00144C1E" w:rsidP="00144C1E">
      <w:r>
        <w:rPr>
          <w:rFonts w:hint="eastAsia"/>
        </w:rPr>
        <w:t>无</w:t>
      </w:r>
    </w:p>
    <w:p w14:paraId="03482694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返回值</w:t>
      </w:r>
    </w:p>
    <w:p w14:paraId="01FCBB3C" w14:textId="77777777" w:rsidR="00144C1E" w:rsidRPr="00225594" w:rsidRDefault="00144C1E" w:rsidP="00144C1E"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–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身份标志。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：错误；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1~4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桶序号；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顶层节点；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普通节点</w:t>
      </w:r>
    </w:p>
    <w:p w14:paraId="57A79A81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示例</w:t>
      </w:r>
    </w:p>
    <w:p w14:paraId="53DF300F" w14:textId="77777777" w:rsidR="00144C1E" w:rsidRPr="00225594" w:rsidRDefault="00144C1E" w:rsidP="00144C1E">
      <w:pPr>
        <w:shd w:val="clear" w:color="auto" w:fill="FFFFFF"/>
        <w:spacing w:after="150"/>
        <w:rPr>
          <w:rFonts w:ascii="Arial" w:eastAsia="宋体" w:hAnsi="Arial" w:cs="Arial"/>
          <w:color w:val="333333"/>
          <w:sz w:val="23"/>
          <w:szCs w:val="23"/>
        </w:rPr>
      </w:pPr>
      <w:r w:rsidRPr="00225594">
        <w:rPr>
          <w:rFonts w:ascii="Arial" w:eastAsia="宋体" w:hAnsi="Arial" w:cs="Arial"/>
          <w:color w:val="333333"/>
          <w:sz w:val="23"/>
          <w:szCs w:val="23"/>
        </w:rPr>
        <w:t>请求：</w:t>
      </w:r>
    </w:p>
    <w:p w14:paraId="16557B7A" w14:textId="7C3986EB" w:rsidR="00144C1E" w:rsidRPr="0055325A" w:rsidRDefault="0055325A" w:rsidP="00144C1E">
      <w:r w:rsidRPr="0055325A">
        <w:rPr>
          <w:rFonts w:ascii="Consolas" w:eastAsia="宋体" w:hAnsi="Consolas" w:cs="宋体"/>
          <w:color w:val="48484C"/>
        </w:rPr>
        <w:t>console.log(aiman.man.getSelfLevel())</w:t>
      </w:r>
      <w:r>
        <w:rPr>
          <w:rFonts w:ascii="Consolas" w:eastAsia="宋体" w:hAnsi="Consolas" w:cs="宋体"/>
          <w:color w:val="48484C"/>
        </w:rPr>
        <w:t>; // 6</w:t>
      </w:r>
    </w:p>
    <w:p w14:paraId="5E9C98D4" w14:textId="2E11EC6E" w:rsidR="00144C1E" w:rsidRDefault="00E37E76" w:rsidP="00E75E92">
      <w:pPr>
        <w:pStyle w:val="20"/>
      </w:pPr>
      <w:r>
        <w:t>aiman.man.</w:t>
      </w:r>
      <w:r w:rsidR="00144C1E">
        <w:t>getUpTime</w:t>
      </w:r>
    </w:p>
    <w:p w14:paraId="389FF1FB" w14:textId="77777777" w:rsidR="00144C1E" w:rsidRPr="001C79F1" w:rsidRDefault="00144C1E" w:rsidP="00144C1E">
      <w:r>
        <w:rPr>
          <w:rFonts w:hint="eastAsia"/>
        </w:rPr>
        <w:t>返回指定账户指定区块的在线时长。通过块高指定区块。</w:t>
      </w:r>
    </w:p>
    <w:p w14:paraId="6B12F26A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参数</w:t>
      </w:r>
    </w:p>
    <w:p w14:paraId="50EAAA3E" w14:textId="77777777" w:rsidR="00144C1E" w:rsidRPr="001C79F1" w:rsidRDefault="00144C1E" w:rsidP="00107C0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>
        <w:rPr>
          <w:rFonts w:ascii="Consolas" w:eastAsia="宋体" w:hAnsi="Consolas" w:cs="宋体" w:hint="eastAsia"/>
          <w:color w:val="C7254E"/>
          <w:sz w:val="20"/>
          <w:szCs w:val="20"/>
          <w:shd w:val="clear" w:color="auto" w:fill="F9F2F4"/>
        </w:rPr>
        <w:t>STRING</w:t>
      </w:r>
      <w:r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 xml:space="preserve"> – </w:t>
      </w:r>
      <w:r>
        <w:rPr>
          <w:rFonts w:ascii="Consolas" w:eastAsia="宋体" w:hAnsi="Consolas" w:cs="宋体" w:hint="eastAsia"/>
          <w:color w:val="C7254E"/>
          <w:sz w:val="20"/>
          <w:szCs w:val="20"/>
          <w:shd w:val="clear" w:color="auto" w:fill="F9F2F4"/>
        </w:rPr>
        <w:t>账户地址</w:t>
      </w:r>
    </w:p>
    <w:p w14:paraId="5591EF5A" w14:textId="72BC314C" w:rsidR="00144C1E" w:rsidRPr="001C79F1" w:rsidRDefault="00144C1E" w:rsidP="00107C0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33333"/>
          <w:sz w:val="23"/>
          <w:szCs w:val="23"/>
        </w:rPr>
      </w:pPr>
      <w:r w:rsidRPr="001C79F1"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QUANTITY|TAG</w:t>
      </w:r>
      <w:r w:rsidRPr="001C79F1">
        <w:rPr>
          <w:rFonts w:ascii="Arial" w:eastAsia="宋体" w:hAnsi="Arial" w:cs="Arial"/>
          <w:color w:val="333333"/>
          <w:sz w:val="23"/>
          <w:szCs w:val="23"/>
        </w:rPr>
        <w:t xml:space="preserve"> - </w:t>
      </w:r>
      <w:r w:rsidRPr="001C79F1">
        <w:rPr>
          <w:rFonts w:ascii="Arial" w:eastAsia="宋体" w:hAnsi="Arial" w:cs="Arial"/>
          <w:color w:val="333333"/>
          <w:sz w:val="23"/>
          <w:szCs w:val="23"/>
        </w:rPr>
        <w:t>整数块编号，或字符串</w:t>
      </w:r>
      <w:r w:rsidRPr="001C79F1">
        <w:rPr>
          <w:rFonts w:ascii="Arial" w:eastAsia="宋体" w:hAnsi="Arial" w:cs="Arial"/>
          <w:color w:val="333333"/>
          <w:sz w:val="23"/>
          <w:szCs w:val="23"/>
        </w:rPr>
        <w:t>"earliest"</w:t>
      </w:r>
      <w:r w:rsidRPr="001C79F1">
        <w:rPr>
          <w:rFonts w:ascii="Arial" w:eastAsia="宋体" w:hAnsi="Arial" w:cs="Arial"/>
          <w:color w:val="333333"/>
          <w:sz w:val="23"/>
          <w:szCs w:val="23"/>
        </w:rPr>
        <w:t>、</w:t>
      </w:r>
      <w:r w:rsidR="001E60A6">
        <w:rPr>
          <w:rFonts w:ascii="Arial" w:eastAsia="宋体" w:hAnsi="Arial" w:cs="Arial"/>
          <w:color w:val="333333"/>
          <w:sz w:val="23"/>
          <w:szCs w:val="23"/>
        </w:rPr>
        <w:t>"latest"</w:t>
      </w:r>
    </w:p>
    <w:p w14:paraId="0E492A04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返回值</w:t>
      </w:r>
    </w:p>
    <w:p w14:paraId="27DD948D" w14:textId="77777777" w:rsidR="00144C1E" w:rsidRPr="001C79F1" w:rsidRDefault="00144C1E" w:rsidP="00144C1E">
      <w:r w:rsidRPr="001C79F1"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>QUANTITY</w:t>
      </w:r>
      <w:r>
        <w:rPr>
          <w:rFonts w:ascii="Consolas" w:eastAsia="宋体" w:hAnsi="Consolas" w:cs="宋体"/>
          <w:color w:val="C7254E"/>
          <w:sz w:val="20"/>
          <w:szCs w:val="20"/>
          <w:shd w:val="clear" w:color="auto" w:fill="F9F2F4"/>
        </w:rPr>
        <w:t xml:space="preserve"> – </w:t>
      </w:r>
      <w:r>
        <w:rPr>
          <w:rFonts w:ascii="Consolas" w:eastAsia="宋体" w:hAnsi="Consolas" w:cs="宋体" w:hint="eastAsia"/>
          <w:color w:val="C7254E"/>
          <w:sz w:val="20"/>
          <w:szCs w:val="20"/>
          <w:shd w:val="clear" w:color="auto" w:fill="F9F2F4"/>
        </w:rPr>
        <w:t>整型值在线时长，按照块高计数。</w:t>
      </w:r>
    </w:p>
    <w:p w14:paraId="7A98A86E" w14:textId="77777777" w:rsidR="00144C1E" w:rsidRDefault="00144C1E" w:rsidP="00144C1E">
      <w:pPr>
        <w:pStyle w:val="30"/>
        <w:shd w:val="clear" w:color="auto" w:fill="FFFFFF"/>
        <w:spacing w:before="300" w:after="150"/>
      </w:pPr>
      <w:r>
        <w:rPr>
          <w:rFonts w:hint="eastAsia"/>
        </w:rPr>
        <w:t>示例</w:t>
      </w:r>
    </w:p>
    <w:p w14:paraId="4D82818A" w14:textId="77777777" w:rsidR="00144C1E" w:rsidRDefault="00144C1E" w:rsidP="00144C1E">
      <w:r>
        <w:rPr>
          <w:rFonts w:hint="eastAsia"/>
        </w:rPr>
        <w:t>请求：</w:t>
      </w:r>
    </w:p>
    <w:p w14:paraId="6696D9AD" w14:textId="6B5734DF" w:rsidR="00144C1E" w:rsidRPr="00E37E76" w:rsidRDefault="00E37E76" w:rsidP="00144C1E">
      <w:r w:rsidRPr="00E37E76">
        <w:rPr>
          <w:rStyle w:val="pln"/>
          <w:rFonts w:ascii="Consolas" w:hAnsi="Consolas" w:cs="Courier New"/>
          <w:color w:val="48484C"/>
          <w:sz w:val="20"/>
          <w:szCs w:val="20"/>
        </w:rPr>
        <w:t>console.log(aiman.man.getUpTime("MAN.4Kq1ciivykmrCFzz5YjLgamcNdU76"))</w:t>
      </w:r>
      <w:r>
        <w:rPr>
          <w:rStyle w:val="pln"/>
          <w:rFonts w:ascii="Consolas" w:hAnsi="Consolas" w:cs="Courier New"/>
          <w:color w:val="48484C"/>
          <w:sz w:val="20"/>
          <w:szCs w:val="20"/>
        </w:rPr>
        <w:t xml:space="preserve"> //</w:t>
      </w:r>
      <w:r>
        <w:t>0x85edb</w:t>
      </w:r>
    </w:p>
    <w:p w14:paraId="24574722" w14:textId="0BF0F6FC" w:rsidR="00144C1E" w:rsidRDefault="009053F0" w:rsidP="00E75E92">
      <w:pPr>
        <w:pStyle w:val="20"/>
      </w:pPr>
      <w:r>
        <w:t>aiman.man.</w:t>
      </w:r>
      <w:r w:rsidR="00144C1E">
        <w:t>newBlockFilter</w:t>
      </w:r>
    </w:p>
    <w:p w14:paraId="4350BADE" w14:textId="49DC18DA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在节点中创建一个过滤器，以便当新块生成时进行通知。要检查状态是否变化，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请调用</w:t>
      </w:r>
      <w:r w:rsidR="009053F0">
        <w:rPr>
          <w:rStyle w:val="HTML"/>
          <w:rFonts w:ascii="Consolas" w:hAnsi="Consolas"/>
          <w:color w:val="C7254E"/>
          <w:shd w:val="clear" w:color="auto" w:fill="F9F2F4"/>
        </w:rPr>
        <w:t>aiman.man.</w:t>
      </w:r>
      <w:r>
        <w:rPr>
          <w:rStyle w:val="HTML"/>
          <w:rFonts w:ascii="Consolas" w:hAnsi="Consolas"/>
          <w:color w:val="C7254E"/>
          <w:shd w:val="clear" w:color="auto" w:fill="F9F2F4"/>
        </w:rPr>
        <w:t>getFilterChanges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14:paraId="0B1DB67C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参数</w:t>
      </w:r>
    </w:p>
    <w:p w14:paraId="0DEE72BD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无</w:t>
      </w:r>
    </w:p>
    <w:p w14:paraId="0FB47F46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返回值</w:t>
      </w:r>
    </w:p>
    <w:p w14:paraId="1A836644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过滤器编号</w:t>
      </w:r>
    </w:p>
    <w:p w14:paraId="3DF6FD45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示例代码</w:t>
      </w:r>
    </w:p>
    <w:p w14:paraId="475F0D3E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请求：</w:t>
      </w:r>
    </w:p>
    <w:p w14:paraId="248BE0D0" w14:textId="3102CD33" w:rsidR="00144C1E" w:rsidRDefault="009053F0" w:rsidP="00144C1E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48484C"/>
        </w:rPr>
        <w:t>var result  = aiman.</w:t>
      </w:r>
      <w:r>
        <w:rPr>
          <w:rStyle w:val="str"/>
          <w:rFonts w:ascii="Consolas" w:hAnsi="Consolas"/>
          <w:color w:val="DD1144"/>
        </w:rPr>
        <w:t>man.</w:t>
      </w:r>
      <w:r w:rsidR="00144C1E">
        <w:rPr>
          <w:rStyle w:val="str"/>
          <w:rFonts w:ascii="Consolas" w:hAnsi="Consolas"/>
          <w:color w:val="DD1144"/>
        </w:rPr>
        <w:t>newB</w:t>
      </w:r>
      <w:r>
        <w:rPr>
          <w:rStyle w:val="str"/>
          <w:rFonts w:ascii="Consolas" w:hAnsi="Consolas"/>
          <w:color w:val="DD1144"/>
        </w:rPr>
        <w:t>lockFilter();</w:t>
      </w:r>
    </w:p>
    <w:p w14:paraId="141D0ADE" w14:textId="5B0700C4" w:rsidR="00144C1E" w:rsidRPr="009804E2" w:rsidRDefault="00144C1E" w:rsidP="009804E2">
      <w:pPr>
        <w:pStyle w:val="a5"/>
        <w:shd w:val="clear" w:color="auto" w:fill="FFFFFF"/>
        <w:spacing w:before="0" w:beforeAutospacing="0" w:after="150" w:afterAutospacing="0"/>
        <w:rPr>
          <w:rStyle w:val="pln"/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响应：</w:t>
      </w:r>
    </w:p>
    <w:p w14:paraId="39369FBF" w14:textId="1D731A5F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</w:t>
      </w:r>
      <w:r w:rsidR="009804E2">
        <w:rPr>
          <w:rStyle w:val="str"/>
          <w:rFonts w:ascii="Consolas" w:hAnsi="Consolas"/>
          <w:color w:val="DD1144"/>
        </w:rPr>
        <w:t>"</w:t>
      </w:r>
      <w:r w:rsidR="009804E2" w:rsidRPr="009804E2">
        <w:t xml:space="preserve"> </w:t>
      </w:r>
      <w:r w:rsidR="009804E2" w:rsidRPr="009804E2">
        <w:rPr>
          <w:rStyle w:val="str"/>
          <w:rFonts w:ascii="Consolas" w:hAnsi="Consolas"/>
          <w:color w:val="DD1144"/>
        </w:rPr>
        <w:t xml:space="preserve">0x15842a94627e19e5571559236b5b1700 </w:t>
      </w:r>
      <w:r>
        <w:rPr>
          <w:rStyle w:val="str"/>
          <w:rFonts w:ascii="Consolas" w:hAnsi="Consolas"/>
          <w:color w:val="DD1144"/>
        </w:rPr>
        <w:t>"</w:t>
      </w:r>
    </w:p>
    <w:p w14:paraId="1C62BD6F" w14:textId="63C77F48" w:rsidR="00144C1E" w:rsidRDefault="00144C1E" w:rsidP="009804E2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48484C"/>
        </w:rPr>
        <w:t xml:space="preserve"> </w:t>
      </w:r>
    </w:p>
    <w:p w14:paraId="130A1B93" w14:textId="06A6191D" w:rsidR="00144C1E" w:rsidRDefault="009053F0" w:rsidP="00E75E92">
      <w:pPr>
        <w:pStyle w:val="20"/>
      </w:pPr>
      <w:r>
        <w:t>aiman.man.</w:t>
      </w:r>
      <w:r w:rsidR="00144C1E">
        <w:t>newFilter</w:t>
      </w:r>
    </w:p>
    <w:p w14:paraId="05D09E7D" w14:textId="4ED72F41" w:rsidR="00144C1E" w:rsidRPr="009053F0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基于给定的选项创建一个过滤器对象，接收状态变化时的通知。要检查状态是否变化，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请调用</w:t>
      </w:r>
      <w:r w:rsidR="009053F0" w:rsidRPr="009053F0">
        <w:rPr>
          <w:rFonts w:ascii="Arial" w:hAnsi="Arial" w:cs="Arial"/>
          <w:color w:val="000000" w:themeColor="text1"/>
          <w:sz w:val="23"/>
          <w:szCs w:val="23"/>
        </w:rPr>
        <w:t>aiman.</w:t>
      </w:r>
      <w:r w:rsidR="009053F0" w:rsidRPr="009053F0">
        <w:rPr>
          <w:rStyle w:val="HTML"/>
          <w:rFonts w:ascii="Consolas" w:hAnsi="Consolas"/>
          <w:color w:val="000000" w:themeColor="text1"/>
          <w:shd w:val="clear" w:color="auto" w:fill="F9F2F4"/>
        </w:rPr>
        <w:t>man.</w:t>
      </w:r>
      <w:r w:rsidRPr="009053F0">
        <w:rPr>
          <w:rStyle w:val="HTML"/>
          <w:rFonts w:ascii="Consolas" w:hAnsi="Consolas"/>
          <w:color w:val="000000" w:themeColor="text1"/>
          <w:shd w:val="clear" w:color="auto" w:fill="F9F2F4"/>
        </w:rPr>
        <w:t>getFilterChanges</w:t>
      </w:r>
      <w:r w:rsidRPr="009053F0">
        <w:rPr>
          <w:rFonts w:ascii="Arial" w:hAnsi="Arial" w:cs="Arial"/>
          <w:color w:val="000000" w:themeColor="text1"/>
          <w:sz w:val="23"/>
          <w:szCs w:val="23"/>
        </w:rPr>
        <w:t>。</w:t>
      </w:r>
    </w:p>
    <w:p w14:paraId="2F5CCAD9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关于特定主题过滤器的说明：主题是顺序相关的。如果一个交易的日志有主题</w:t>
      </w:r>
      <w:r>
        <w:rPr>
          <w:rStyle w:val="HTML"/>
          <w:rFonts w:ascii="Consolas" w:hAnsi="Consolas"/>
          <w:color w:val="C7254E"/>
          <w:shd w:val="clear" w:color="auto" w:fill="F9F2F4"/>
        </w:rPr>
        <w:t>[A, B]</w:t>
      </w:r>
      <w:r>
        <w:rPr>
          <w:rFonts w:ascii="Arial" w:hAnsi="Arial" w:cs="Arial"/>
          <w:color w:val="333333"/>
          <w:sz w:val="23"/>
          <w:szCs w:val="23"/>
        </w:rPr>
        <w:t>，那么将被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以下的主题过滤器匹配：</w:t>
      </w:r>
    </w:p>
    <w:p w14:paraId="15DEAB78" w14:textId="77777777" w:rsidR="00144C1E" w:rsidRDefault="00144C1E" w:rsidP="00107C07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[] </w:t>
      </w:r>
      <w:r>
        <w:rPr>
          <w:rFonts w:ascii="Arial" w:hAnsi="Arial" w:cs="Arial"/>
          <w:color w:val="333333"/>
          <w:sz w:val="23"/>
          <w:szCs w:val="23"/>
        </w:rPr>
        <w:t>任何主题</w:t>
      </w:r>
    </w:p>
    <w:p w14:paraId="1A64DCC2" w14:textId="77777777" w:rsidR="00144C1E" w:rsidRDefault="00144C1E" w:rsidP="00107C07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[A] </w:t>
      </w:r>
      <w:r>
        <w:rPr>
          <w:rFonts w:ascii="Arial" w:hAnsi="Arial" w:cs="Arial"/>
          <w:color w:val="333333"/>
          <w:sz w:val="23"/>
          <w:szCs w:val="23"/>
        </w:rPr>
        <w:t>先匹配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主题</w:t>
      </w:r>
    </w:p>
    <w:p w14:paraId="2A75C0DD" w14:textId="77777777" w:rsidR="00144C1E" w:rsidRDefault="00144C1E" w:rsidP="00107C07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[null, B] </w:t>
      </w:r>
      <w:r>
        <w:rPr>
          <w:rFonts w:ascii="Arial" w:hAnsi="Arial" w:cs="Arial"/>
          <w:color w:val="333333"/>
          <w:sz w:val="23"/>
          <w:szCs w:val="23"/>
        </w:rPr>
        <w:t>先匹配其他主题，再匹配</w:t>
      </w:r>
      <w:r>
        <w:rPr>
          <w:rFonts w:ascii="Arial" w:hAnsi="Arial" w:cs="Arial"/>
          <w:color w:val="333333"/>
          <w:sz w:val="23"/>
          <w:szCs w:val="23"/>
        </w:rPr>
        <w:t>B</w:t>
      </w:r>
      <w:r>
        <w:rPr>
          <w:rFonts w:ascii="Arial" w:hAnsi="Arial" w:cs="Arial"/>
          <w:color w:val="333333"/>
          <w:sz w:val="23"/>
          <w:szCs w:val="23"/>
        </w:rPr>
        <w:t>主题</w:t>
      </w:r>
    </w:p>
    <w:p w14:paraId="0274B595" w14:textId="77777777" w:rsidR="00144C1E" w:rsidRDefault="00144C1E" w:rsidP="00107C07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[A, B] </w:t>
      </w:r>
      <w:r>
        <w:rPr>
          <w:rFonts w:ascii="Arial" w:hAnsi="Arial" w:cs="Arial"/>
          <w:color w:val="333333"/>
          <w:sz w:val="23"/>
          <w:szCs w:val="23"/>
        </w:rPr>
        <w:t>先匹配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主题，再匹配</w:t>
      </w:r>
      <w:r>
        <w:rPr>
          <w:rFonts w:ascii="Arial" w:hAnsi="Arial" w:cs="Arial"/>
          <w:color w:val="333333"/>
          <w:sz w:val="23"/>
          <w:szCs w:val="23"/>
        </w:rPr>
        <w:t>B</w:t>
      </w:r>
      <w:r>
        <w:rPr>
          <w:rFonts w:ascii="Arial" w:hAnsi="Arial" w:cs="Arial"/>
          <w:color w:val="333333"/>
          <w:sz w:val="23"/>
          <w:szCs w:val="23"/>
        </w:rPr>
        <w:t>主题，最后匹配其他主题</w:t>
      </w:r>
    </w:p>
    <w:p w14:paraId="5266B9B1" w14:textId="77777777" w:rsidR="00144C1E" w:rsidRDefault="00144C1E" w:rsidP="00107C07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[[A, B], [A, B]] "</w:t>
      </w:r>
      <w:r>
        <w:rPr>
          <w:rFonts w:ascii="Arial" w:hAnsi="Arial" w:cs="Arial"/>
          <w:color w:val="333333"/>
          <w:sz w:val="23"/>
          <w:szCs w:val="23"/>
        </w:rPr>
        <w:t>先匹配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主题或</w:t>
      </w:r>
      <w:r>
        <w:rPr>
          <w:rFonts w:ascii="Arial" w:hAnsi="Arial" w:cs="Arial"/>
          <w:color w:val="333333"/>
          <w:sz w:val="23"/>
          <w:szCs w:val="23"/>
        </w:rPr>
        <w:t>B</w:t>
      </w:r>
      <w:r>
        <w:rPr>
          <w:rFonts w:ascii="Arial" w:hAnsi="Arial" w:cs="Arial"/>
          <w:color w:val="333333"/>
          <w:sz w:val="23"/>
          <w:szCs w:val="23"/>
        </w:rPr>
        <w:t>主题，再匹配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主题或</w:t>
      </w:r>
      <w:r>
        <w:rPr>
          <w:rFonts w:ascii="Arial" w:hAnsi="Arial" w:cs="Arial"/>
          <w:color w:val="333333"/>
          <w:sz w:val="23"/>
          <w:szCs w:val="23"/>
        </w:rPr>
        <w:t>B</w:t>
      </w:r>
      <w:r>
        <w:rPr>
          <w:rFonts w:ascii="Arial" w:hAnsi="Arial" w:cs="Arial"/>
          <w:color w:val="333333"/>
          <w:sz w:val="23"/>
          <w:szCs w:val="23"/>
        </w:rPr>
        <w:t>主题，最后匹配其他主题</w:t>
      </w:r>
    </w:p>
    <w:p w14:paraId="49EEADB8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参数</w:t>
      </w:r>
    </w:p>
    <w:p w14:paraId="648B4455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Object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过滤器选项对象：</w:t>
      </w:r>
    </w:p>
    <w:p w14:paraId="4DC95E93" w14:textId="23E2F2B7" w:rsidR="00144C1E" w:rsidRDefault="00144C1E" w:rsidP="00107C07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fromBlock: QUANTITY|TAG - </w:t>
      </w:r>
      <w:r>
        <w:rPr>
          <w:rFonts w:ascii="Arial" w:hAnsi="Arial" w:cs="Arial"/>
          <w:color w:val="333333"/>
          <w:sz w:val="23"/>
          <w:szCs w:val="23"/>
        </w:rPr>
        <w:t>可选，默认值：</w:t>
      </w:r>
      <w:r>
        <w:rPr>
          <w:rFonts w:ascii="Arial" w:hAnsi="Arial" w:cs="Arial"/>
          <w:color w:val="333333"/>
          <w:sz w:val="23"/>
          <w:szCs w:val="23"/>
        </w:rPr>
        <w:t>"latest"</w:t>
      </w:r>
      <w:r>
        <w:rPr>
          <w:rFonts w:ascii="Arial" w:hAnsi="Arial" w:cs="Arial"/>
          <w:color w:val="333333"/>
          <w:sz w:val="23"/>
          <w:szCs w:val="23"/>
        </w:rPr>
        <w:t>。</w:t>
      </w:r>
      <w:ins w:id="433" w:author="Microsoft Office 用户" w:date="2019-08-02T14:48:00Z">
        <w:r w:rsidR="00D0766A">
          <w:rPr>
            <w:rFonts w:ascii="Arial" w:hAnsi="Arial" w:cs="Arial"/>
            <w:color w:val="333333"/>
            <w:sz w:val="23"/>
            <w:szCs w:val="23"/>
          </w:rPr>
          <w:t>16</w:t>
        </w:r>
        <w:r w:rsidR="00D0766A">
          <w:rPr>
            <w:rFonts w:ascii="Arial" w:hAnsi="Arial" w:cs="Arial" w:hint="eastAsia"/>
            <w:color w:val="333333"/>
            <w:sz w:val="23"/>
            <w:szCs w:val="23"/>
          </w:rPr>
          <w:t>进制字符串</w:t>
        </w:r>
      </w:ins>
      <w:del w:id="434" w:author="Microsoft Office 用户" w:date="2019-08-02T14:48:00Z">
        <w:r w:rsidDel="00D0766A">
          <w:rPr>
            <w:rFonts w:ascii="Arial" w:hAnsi="Arial" w:cs="Arial"/>
            <w:color w:val="333333"/>
            <w:sz w:val="23"/>
            <w:szCs w:val="23"/>
          </w:rPr>
          <w:delText>整数</w:delText>
        </w:r>
      </w:del>
      <w:r>
        <w:rPr>
          <w:rFonts w:ascii="Arial" w:hAnsi="Arial" w:cs="Arial"/>
          <w:color w:val="333333"/>
          <w:sz w:val="23"/>
          <w:szCs w:val="23"/>
        </w:rPr>
        <w:t>块编号，或字符串</w:t>
      </w:r>
      <w:r>
        <w:rPr>
          <w:rFonts w:ascii="Arial" w:hAnsi="Arial" w:cs="Arial"/>
          <w:color w:val="333333"/>
          <w:sz w:val="23"/>
          <w:szCs w:val="23"/>
        </w:rPr>
        <w:t>"latesr"</w:t>
      </w:r>
      <w:r>
        <w:rPr>
          <w:rFonts w:ascii="Arial" w:hAnsi="Arial" w:cs="Arial"/>
          <w:color w:val="333333"/>
          <w:sz w:val="23"/>
          <w:szCs w:val="23"/>
        </w:rPr>
        <w:t>表示最后挖出的块，</w:t>
      </w:r>
      <w:r>
        <w:rPr>
          <w:rFonts w:ascii="Arial" w:hAnsi="Arial" w:cs="Arial"/>
          <w:color w:val="333333"/>
          <w:sz w:val="23"/>
          <w:szCs w:val="23"/>
        </w:rPr>
        <w:t>"earliest"</w:t>
      </w:r>
      <w:r>
        <w:rPr>
          <w:rFonts w:ascii="Arial" w:hAnsi="Arial" w:cs="Arial"/>
          <w:color w:val="333333"/>
          <w:sz w:val="23"/>
          <w:szCs w:val="23"/>
        </w:rPr>
        <w:t>用于未挖出的交易。</w:t>
      </w:r>
    </w:p>
    <w:p w14:paraId="413E043F" w14:textId="39495EDC" w:rsidR="00144C1E" w:rsidRDefault="00144C1E" w:rsidP="00107C07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toBlock: QUANTITY|TAG - </w:t>
      </w:r>
      <w:r>
        <w:rPr>
          <w:rFonts w:ascii="Arial" w:hAnsi="Arial" w:cs="Arial"/>
          <w:color w:val="333333"/>
          <w:sz w:val="23"/>
          <w:szCs w:val="23"/>
        </w:rPr>
        <w:t>可选，默认值：</w:t>
      </w:r>
      <w:r>
        <w:rPr>
          <w:rFonts w:ascii="Arial" w:hAnsi="Arial" w:cs="Arial"/>
          <w:color w:val="333333"/>
          <w:sz w:val="23"/>
          <w:szCs w:val="23"/>
        </w:rPr>
        <w:t>"latest"</w:t>
      </w:r>
      <w:r>
        <w:rPr>
          <w:rFonts w:ascii="Arial" w:hAnsi="Arial" w:cs="Arial"/>
          <w:color w:val="333333"/>
          <w:sz w:val="23"/>
          <w:szCs w:val="23"/>
        </w:rPr>
        <w:t>。</w:t>
      </w:r>
      <w:ins w:id="435" w:author="Microsoft Office 用户" w:date="2019-08-02T14:48:00Z">
        <w:r w:rsidR="00D0766A">
          <w:rPr>
            <w:rFonts w:ascii="Arial" w:hAnsi="Arial" w:cs="Arial"/>
            <w:color w:val="333333"/>
            <w:sz w:val="23"/>
            <w:szCs w:val="23"/>
          </w:rPr>
          <w:t>16</w:t>
        </w:r>
        <w:r w:rsidR="00D0766A">
          <w:rPr>
            <w:rFonts w:ascii="Arial" w:hAnsi="Arial" w:cs="Arial" w:hint="eastAsia"/>
            <w:color w:val="333333"/>
            <w:sz w:val="23"/>
            <w:szCs w:val="23"/>
          </w:rPr>
          <w:t>进制字符串</w:t>
        </w:r>
      </w:ins>
      <w:del w:id="436" w:author="Microsoft Office 用户" w:date="2019-08-02T14:48:00Z">
        <w:r w:rsidDel="00D0766A">
          <w:rPr>
            <w:rFonts w:ascii="Arial" w:hAnsi="Arial" w:cs="Arial"/>
            <w:color w:val="333333"/>
            <w:sz w:val="23"/>
            <w:szCs w:val="23"/>
          </w:rPr>
          <w:delText>整数</w:delText>
        </w:r>
      </w:del>
      <w:r>
        <w:rPr>
          <w:rFonts w:ascii="Arial" w:hAnsi="Arial" w:cs="Arial"/>
          <w:color w:val="333333"/>
          <w:sz w:val="23"/>
          <w:szCs w:val="23"/>
        </w:rPr>
        <w:t>块编号，或字符串</w:t>
      </w:r>
      <w:r>
        <w:rPr>
          <w:rFonts w:ascii="Arial" w:hAnsi="Arial" w:cs="Arial"/>
          <w:color w:val="333333"/>
          <w:sz w:val="23"/>
          <w:szCs w:val="23"/>
        </w:rPr>
        <w:t>"latesr"</w:t>
      </w:r>
      <w:r>
        <w:rPr>
          <w:rFonts w:ascii="Arial" w:hAnsi="Arial" w:cs="Arial"/>
          <w:color w:val="333333"/>
          <w:sz w:val="23"/>
          <w:szCs w:val="23"/>
        </w:rPr>
        <w:t>表示最后挖出的块，或</w:t>
      </w:r>
      <w:r>
        <w:rPr>
          <w:rFonts w:ascii="Arial" w:hAnsi="Arial" w:cs="Arial"/>
          <w:color w:val="333333"/>
          <w:sz w:val="23"/>
          <w:szCs w:val="23"/>
        </w:rPr>
        <w:t>"earliest"</w:t>
      </w:r>
      <w:r>
        <w:rPr>
          <w:rFonts w:ascii="Arial" w:hAnsi="Arial" w:cs="Arial"/>
          <w:color w:val="333333"/>
          <w:sz w:val="23"/>
          <w:szCs w:val="23"/>
        </w:rPr>
        <w:t>用于未挖出的交易。</w:t>
      </w:r>
    </w:p>
    <w:p w14:paraId="0335AC5F" w14:textId="77777777" w:rsidR="00144C1E" w:rsidRDefault="00144C1E" w:rsidP="00107C07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address: DATA|Array, 20</w:t>
      </w:r>
      <w:r>
        <w:rPr>
          <w:rFonts w:ascii="Arial" w:hAnsi="Arial" w:cs="Arial"/>
          <w:color w:val="333333"/>
          <w:sz w:val="23"/>
          <w:szCs w:val="23"/>
        </w:rPr>
        <w:t>字节</w:t>
      </w:r>
      <w:r>
        <w:rPr>
          <w:rFonts w:ascii="Arial" w:hAnsi="Arial" w:cs="Arial"/>
          <w:color w:val="333333"/>
          <w:sz w:val="23"/>
          <w:szCs w:val="23"/>
        </w:rPr>
        <w:t xml:space="preserve"> - </w:t>
      </w:r>
      <w:r>
        <w:rPr>
          <w:rFonts w:ascii="Arial" w:hAnsi="Arial" w:cs="Arial"/>
          <w:color w:val="333333"/>
          <w:sz w:val="23"/>
          <w:szCs w:val="23"/>
        </w:rPr>
        <w:t>可选，合约地址或生成日志的一组地址</w:t>
      </w:r>
    </w:p>
    <w:p w14:paraId="7DAEA130" w14:textId="7FDC77A3" w:rsidR="00144C1E" w:rsidRPr="00DD3986" w:rsidRDefault="00144C1E" w:rsidP="00107C07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topics: Array of DATA, - </w:t>
      </w:r>
      <w:r>
        <w:rPr>
          <w:rFonts w:ascii="Arial" w:hAnsi="Arial" w:cs="Arial"/>
          <w:color w:val="333333"/>
          <w:sz w:val="23"/>
          <w:szCs w:val="23"/>
        </w:rPr>
        <w:t>可选，</w:t>
      </w:r>
      <w:r>
        <w:rPr>
          <w:rFonts w:ascii="Arial" w:hAnsi="Arial" w:cs="Arial"/>
          <w:color w:val="333333"/>
          <w:sz w:val="23"/>
          <w:szCs w:val="23"/>
        </w:rPr>
        <w:t>32</w:t>
      </w:r>
      <w:r>
        <w:rPr>
          <w:rFonts w:ascii="Arial" w:hAnsi="Arial" w:cs="Arial"/>
          <w:color w:val="333333"/>
          <w:sz w:val="23"/>
          <w:szCs w:val="23"/>
        </w:rPr>
        <w:t>字节主题数组，每个主题可以是数组或使用</w:t>
      </w:r>
      <w:r>
        <w:rPr>
          <w:rStyle w:val="HTML"/>
          <w:rFonts w:ascii="Consolas" w:hAnsi="Consolas"/>
          <w:color w:val="C7254E"/>
          <w:shd w:val="clear" w:color="auto" w:fill="F9F2F4"/>
        </w:rPr>
        <w:t>or</w:t>
      </w:r>
      <w:r>
        <w:rPr>
          <w:rFonts w:ascii="Arial" w:hAnsi="Arial" w:cs="Arial"/>
          <w:color w:val="333333"/>
          <w:sz w:val="23"/>
          <w:szCs w:val="23"/>
        </w:rPr>
        <w:t>选项连接</w:t>
      </w:r>
    </w:p>
    <w:p w14:paraId="2F6AA5F3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返回值</w:t>
      </w:r>
    </w:p>
    <w:p w14:paraId="296D2A54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过滤器编号</w:t>
      </w:r>
    </w:p>
    <w:p w14:paraId="5BFDA431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示例代码</w:t>
      </w:r>
    </w:p>
    <w:p w14:paraId="2C90D72D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请求：</w:t>
      </w:r>
    </w:p>
    <w:p w14:paraId="2CF6D616" w14:textId="77777777" w:rsidR="00007D91" w:rsidRPr="00007D91" w:rsidRDefault="00007D91" w:rsidP="00007D91">
      <w:pPr>
        <w:pStyle w:val="a5"/>
        <w:shd w:val="clear" w:color="auto" w:fill="FFFFFF"/>
        <w:spacing w:after="150"/>
        <w:rPr>
          <w:ins w:id="437" w:author="Microsoft Office 用户" w:date="2019-08-02T14:43:00Z"/>
          <w:rFonts w:ascii="Consolas" w:hAnsi="Consolas" w:cs="Courier New"/>
          <w:color w:val="333333"/>
          <w:sz w:val="20"/>
          <w:szCs w:val="20"/>
        </w:rPr>
      </w:pPr>
      <w:ins w:id="438" w:author="Microsoft Office 用户" w:date="2019-08-02T14:43:00Z">
        <w:r w:rsidRPr="00007D91">
          <w:rPr>
            <w:rFonts w:ascii="Consolas" w:hAnsi="Consolas" w:cs="Courier New"/>
            <w:color w:val="333333"/>
            <w:sz w:val="20"/>
            <w:szCs w:val="20"/>
          </w:rPr>
          <w:t>var para = JSON.parse('{"fromBlock":"0x0","toBlock":"latest","topics":[]}');</w:t>
        </w:r>
      </w:ins>
    </w:p>
    <w:p w14:paraId="51F72740" w14:textId="147FC4D0" w:rsidR="000D6B0A" w:rsidRPr="000D6B0A" w:rsidDel="00007D91" w:rsidRDefault="00007D91" w:rsidP="00007D91">
      <w:pPr>
        <w:pStyle w:val="HTML0"/>
        <w:shd w:val="clear" w:color="auto" w:fill="F7F7F9"/>
        <w:wordWrap w:val="0"/>
        <w:spacing w:after="150"/>
        <w:rPr>
          <w:del w:id="439" w:author="Microsoft Office 用户" w:date="2019-08-02T14:43:00Z"/>
          <w:rFonts w:ascii="Consolas" w:hAnsi="Consolas"/>
          <w:color w:val="333333"/>
        </w:rPr>
      </w:pPr>
      <w:ins w:id="440" w:author="Microsoft Office 用户" w:date="2019-08-02T14:43:00Z">
        <w:r w:rsidRPr="00007D91">
          <w:rPr>
            <w:rFonts w:ascii="Consolas" w:hAnsi="Consolas"/>
            <w:color w:val="333333"/>
          </w:rPr>
          <w:t>console.log(aiman.man.newFilter(para));</w:t>
        </w:r>
      </w:ins>
      <w:del w:id="441" w:author="Microsoft Office 用户" w:date="2019-08-02T14:43:00Z">
        <w:r w:rsidR="000D6B0A" w:rsidRPr="000D6B0A" w:rsidDel="00007D91">
          <w:rPr>
            <w:rFonts w:ascii="Consolas" w:hAnsi="Consolas"/>
            <w:color w:val="333333"/>
          </w:rPr>
          <w:delText>var para = JSON.parse('{}')</w:delText>
        </w:r>
      </w:del>
    </w:p>
    <w:p w14:paraId="4B9B97FD" w14:textId="5F17BE92" w:rsidR="00144C1E" w:rsidRPr="000D6B0A" w:rsidRDefault="000D6B0A" w:rsidP="000D6B0A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del w:id="442" w:author="Microsoft Office 用户" w:date="2019-08-02T14:43:00Z">
        <w:r w:rsidRPr="000D6B0A" w:rsidDel="00007D91">
          <w:rPr>
            <w:rFonts w:ascii="Consolas" w:hAnsi="Consolas"/>
            <w:color w:val="333333"/>
          </w:rPr>
          <w:delText>console.log(aiman.man.newFilter(para));</w:delText>
        </w:r>
      </w:del>
    </w:p>
    <w:p w14:paraId="2B22990E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响应：</w:t>
      </w:r>
    </w:p>
    <w:p w14:paraId="61220FDD" w14:textId="537940F2" w:rsidR="00144C1E" w:rsidRPr="00635181" w:rsidRDefault="00635181" w:rsidP="00144C1E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48484C"/>
        </w:rPr>
      </w:pPr>
      <w:r>
        <w:rPr>
          <w:rStyle w:val="pun"/>
          <w:rFonts w:ascii="Consolas" w:hAnsi="Consolas"/>
          <w:color w:val="93A1A1"/>
        </w:rPr>
        <w:t>“</w:t>
      </w:r>
      <w:r w:rsidRPr="00635181">
        <w:rPr>
          <w:rStyle w:val="pun"/>
          <w:rFonts w:ascii="Consolas" w:hAnsi="Consolas"/>
          <w:color w:val="93A1A1"/>
        </w:rPr>
        <w:t>0x15842a94627e19e5571559236b5b1700</w:t>
      </w:r>
      <w:r>
        <w:rPr>
          <w:rStyle w:val="pun"/>
          <w:rFonts w:ascii="Consolas" w:hAnsi="Consolas"/>
          <w:color w:val="93A1A1"/>
        </w:rPr>
        <w:t>”</w:t>
      </w:r>
    </w:p>
    <w:p w14:paraId="72C77D41" w14:textId="13FD8A86" w:rsidR="00144C1E" w:rsidRDefault="00DD3986" w:rsidP="00E75E92">
      <w:pPr>
        <w:pStyle w:val="20"/>
      </w:pPr>
      <w:r>
        <w:t>aiman.man.</w:t>
      </w:r>
      <w:r w:rsidR="00144C1E">
        <w:t>uninstallFilter</w:t>
      </w:r>
    </w:p>
    <w:p w14:paraId="6A1D1CFF" w14:textId="7CBF138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写在具有指定编号的过滤器。当不在需要监听时，总是需要执行该调用。另外，过滤器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如果在一定时间内未接收到</w:t>
      </w:r>
      <w:r w:rsidR="00DD3986" w:rsidRPr="00DD3986">
        <w:rPr>
          <w:rFonts w:ascii="Arial" w:hAnsi="Arial" w:cs="Arial"/>
          <w:color w:val="000000" w:themeColor="text1"/>
          <w:sz w:val="23"/>
          <w:szCs w:val="23"/>
        </w:rPr>
        <w:t>aiman.</w:t>
      </w:r>
      <w:r w:rsidR="00DD3986" w:rsidRPr="00DD3986">
        <w:rPr>
          <w:rStyle w:val="HTML"/>
          <w:rFonts w:ascii="Consolas" w:hAnsi="Consolas"/>
          <w:color w:val="000000" w:themeColor="text1"/>
          <w:shd w:val="clear" w:color="auto" w:fill="F9F2F4"/>
        </w:rPr>
        <w:t>man.</w:t>
      </w:r>
      <w:r w:rsidRPr="00DD3986">
        <w:rPr>
          <w:rStyle w:val="HTML"/>
          <w:rFonts w:ascii="Consolas" w:hAnsi="Consolas"/>
          <w:color w:val="000000" w:themeColor="text1"/>
          <w:shd w:val="clear" w:color="auto" w:fill="F9F2F4"/>
        </w:rPr>
        <w:t>getFilterChanges</w:t>
      </w:r>
      <w:r>
        <w:rPr>
          <w:rFonts w:ascii="Arial" w:hAnsi="Arial" w:cs="Arial"/>
          <w:color w:val="333333"/>
          <w:sz w:val="23"/>
          <w:szCs w:val="23"/>
        </w:rPr>
        <w:t>调用会自动超时。</w:t>
      </w:r>
    </w:p>
    <w:p w14:paraId="79EE6289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参数</w:t>
      </w:r>
    </w:p>
    <w:p w14:paraId="4947244B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过滤器编号</w:t>
      </w:r>
    </w:p>
    <w:p w14:paraId="79C4EEE6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返回值</w:t>
      </w:r>
    </w:p>
    <w:p w14:paraId="130DED3C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Boolean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如果成功卸载则返回</w:t>
      </w:r>
      <w:r>
        <w:rPr>
          <w:rFonts w:ascii="Arial" w:hAnsi="Arial" w:cs="Arial"/>
          <w:color w:val="333333"/>
          <w:sz w:val="23"/>
          <w:szCs w:val="23"/>
        </w:rPr>
        <w:t>true</w:t>
      </w:r>
      <w:r>
        <w:rPr>
          <w:rFonts w:ascii="Arial" w:hAnsi="Arial" w:cs="Arial"/>
          <w:color w:val="333333"/>
          <w:sz w:val="23"/>
          <w:szCs w:val="23"/>
        </w:rPr>
        <w:t>，否则返回</w:t>
      </w:r>
      <w:r>
        <w:rPr>
          <w:rFonts w:ascii="Arial" w:hAnsi="Arial" w:cs="Arial"/>
          <w:color w:val="333333"/>
          <w:sz w:val="23"/>
          <w:szCs w:val="23"/>
        </w:rPr>
        <w:t>false</w:t>
      </w:r>
    </w:p>
    <w:p w14:paraId="1852DE0E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示例代码</w:t>
      </w:r>
    </w:p>
    <w:p w14:paraId="3E1D8EF6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请求：</w:t>
      </w:r>
    </w:p>
    <w:p w14:paraId="0F023EF9" w14:textId="58B3D8B5" w:rsidR="00144C1E" w:rsidRPr="00321FEF" w:rsidRDefault="00DD3986" w:rsidP="00144C1E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000000" w:themeColor="text1"/>
        </w:rPr>
      </w:pPr>
      <w:r w:rsidRPr="00321FEF">
        <w:rPr>
          <w:rStyle w:val="pln"/>
          <w:rFonts w:ascii="Consolas" w:hAnsi="Consolas"/>
          <w:color w:val="000000" w:themeColor="text1"/>
        </w:rPr>
        <w:t>var result aiman.man.</w:t>
      </w:r>
      <w:r w:rsidR="00144C1E" w:rsidRPr="00321FEF">
        <w:rPr>
          <w:rStyle w:val="str"/>
          <w:rFonts w:ascii="Consolas" w:hAnsi="Consolas"/>
          <w:color w:val="000000" w:themeColor="text1"/>
        </w:rPr>
        <w:t>uninstal</w:t>
      </w:r>
      <w:r w:rsidR="00321FEF" w:rsidRPr="00321FEF">
        <w:rPr>
          <w:rStyle w:val="str"/>
          <w:rFonts w:ascii="Consolas" w:hAnsi="Consolas"/>
          <w:color w:val="000000" w:themeColor="text1"/>
        </w:rPr>
        <w:t>lFilter("0xb"); // true</w:t>
      </w:r>
    </w:p>
    <w:p w14:paraId="2CD1865E" w14:textId="431EAD02" w:rsidR="00144C1E" w:rsidRDefault="00321FEF" w:rsidP="00E75E92">
      <w:pPr>
        <w:pStyle w:val="20"/>
      </w:pPr>
      <w:r>
        <w:t>aiman.man.</w:t>
      </w:r>
      <w:r w:rsidR="00144C1E">
        <w:t>getFilterChanges</w:t>
      </w:r>
    </w:p>
    <w:p w14:paraId="7D1C7D2B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轮询指定的过滤器，并返回自上次轮询之后新生成的日志数组。</w:t>
      </w:r>
    </w:p>
    <w:p w14:paraId="48FAC8BA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参数</w:t>
      </w:r>
    </w:p>
    <w:p w14:paraId="57F37198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过滤器编号</w:t>
      </w:r>
    </w:p>
    <w:p w14:paraId="2B8DCC20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返回值</w:t>
      </w:r>
    </w:p>
    <w:p w14:paraId="79DCB300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Array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日志对象数组，如果没有新生成的日志，则返回空数组</w:t>
      </w:r>
    </w:p>
    <w:p w14:paraId="22CBFCDD" w14:textId="68ECA5BE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使用</w:t>
      </w:r>
      <w:r w:rsidR="00321FEF" w:rsidRPr="00321FEF">
        <w:rPr>
          <w:rFonts w:ascii="Arial" w:hAnsi="Arial" w:cs="Arial" w:hint="eastAsia"/>
          <w:color w:val="000000" w:themeColor="text1"/>
          <w:sz w:val="23"/>
          <w:szCs w:val="23"/>
        </w:rPr>
        <w:t>aiman.man</w:t>
      </w:r>
      <w:r w:rsidR="00321FEF" w:rsidRPr="00321FEF">
        <w:rPr>
          <w:rFonts w:ascii="Arial" w:hAnsi="Arial" w:cs="Arial"/>
          <w:color w:val="000000" w:themeColor="text1"/>
          <w:sz w:val="23"/>
          <w:szCs w:val="23"/>
        </w:rPr>
        <w:t>.</w:t>
      </w:r>
      <w:r w:rsidRPr="00321FEF">
        <w:rPr>
          <w:rStyle w:val="HTML"/>
          <w:rFonts w:ascii="Consolas" w:hAnsi="Consolas"/>
          <w:color w:val="000000" w:themeColor="text1"/>
          <w:shd w:val="clear" w:color="auto" w:fill="F9F2F4"/>
        </w:rPr>
        <w:t>newBlockFilter</w:t>
      </w:r>
      <w:r>
        <w:rPr>
          <w:rFonts w:ascii="Arial" w:hAnsi="Arial" w:cs="Arial"/>
          <w:color w:val="333333"/>
          <w:sz w:val="23"/>
          <w:szCs w:val="23"/>
        </w:rPr>
        <w:t>创建的过滤器将返回块哈希（</w:t>
      </w:r>
      <w:r>
        <w:rPr>
          <w:rFonts w:ascii="Arial" w:hAnsi="Arial" w:cs="Arial"/>
          <w:color w:val="333333"/>
          <w:sz w:val="23"/>
          <w:szCs w:val="23"/>
        </w:rPr>
        <w:t>32</w:t>
      </w:r>
      <w:r>
        <w:rPr>
          <w:rFonts w:ascii="Arial" w:hAnsi="Arial" w:cs="Arial"/>
          <w:color w:val="333333"/>
          <w:sz w:val="23"/>
          <w:szCs w:val="23"/>
        </w:rPr>
        <w:t>字节），例如</w:t>
      </w:r>
      <w:r>
        <w:rPr>
          <w:rStyle w:val="HTML"/>
          <w:rFonts w:ascii="Consolas" w:hAnsi="Consolas"/>
          <w:color w:val="C7254E"/>
          <w:shd w:val="clear" w:color="auto" w:fill="F9F2F4"/>
        </w:rPr>
        <w:t>["0x3454645634534..."]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14:paraId="3B3163A9" w14:textId="1DA309F1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使用</w:t>
      </w:r>
      <w:r w:rsidR="00321FEF">
        <w:rPr>
          <w:rFonts w:ascii="Arial" w:hAnsi="Arial" w:cs="Arial"/>
          <w:color w:val="333333"/>
          <w:sz w:val="23"/>
          <w:szCs w:val="23"/>
        </w:rPr>
        <w:t>aiman.</w:t>
      </w:r>
      <w:r>
        <w:rPr>
          <w:rFonts w:ascii="Arial" w:hAnsi="Arial" w:cs="Arial" w:hint="eastAsia"/>
          <w:color w:val="333333"/>
          <w:sz w:val="23"/>
          <w:szCs w:val="23"/>
        </w:rPr>
        <w:t>m</w:t>
      </w:r>
      <w:r>
        <w:rPr>
          <w:rFonts w:ascii="Arial" w:hAnsi="Arial" w:cs="Arial"/>
          <w:color w:val="333333"/>
          <w:sz w:val="23"/>
          <w:szCs w:val="23"/>
        </w:rPr>
        <w:t>an</w:t>
      </w:r>
      <w:r w:rsidR="00321FEF">
        <w:rPr>
          <w:rStyle w:val="HTML"/>
          <w:rFonts w:ascii="Consolas" w:hAnsi="Consolas"/>
          <w:color w:val="C7254E"/>
          <w:shd w:val="clear" w:color="auto" w:fill="F9F2F4"/>
        </w:rPr>
        <w:t>.</w:t>
      </w:r>
      <w:r>
        <w:rPr>
          <w:rStyle w:val="HTML"/>
          <w:rFonts w:ascii="Consolas" w:hAnsi="Consolas"/>
          <w:color w:val="C7254E"/>
          <w:shd w:val="clear" w:color="auto" w:fill="F9F2F4"/>
        </w:rPr>
        <w:t>newFilter</w:t>
      </w:r>
      <w:r>
        <w:rPr>
          <w:rFonts w:ascii="Arial" w:hAnsi="Arial" w:cs="Arial"/>
          <w:color w:val="333333"/>
          <w:sz w:val="23"/>
          <w:szCs w:val="23"/>
        </w:rPr>
        <w:t>创建的过滤器，日志对象具有如下参数：</w:t>
      </w:r>
    </w:p>
    <w:p w14:paraId="70C92D86" w14:textId="77777777" w:rsidR="00144C1E" w:rsidRDefault="00144C1E" w:rsidP="00107C07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removed: TAG - </w:t>
      </w:r>
      <w:r>
        <w:rPr>
          <w:rFonts w:ascii="Arial" w:hAnsi="Arial" w:cs="Arial"/>
          <w:color w:val="333333"/>
          <w:sz w:val="23"/>
          <w:szCs w:val="23"/>
        </w:rPr>
        <w:t>如果日志已被删除则返回</w:t>
      </w:r>
      <w:r>
        <w:rPr>
          <w:rFonts w:ascii="Arial" w:hAnsi="Arial" w:cs="Arial"/>
          <w:color w:val="333333"/>
          <w:sz w:val="23"/>
          <w:szCs w:val="23"/>
        </w:rPr>
        <w:t>true</w:t>
      </w:r>
      <w:r>
        <w:rPr>
          <w:rFonts w:ascii="Arial" w:hAnsi="Arial" w:cs="Arial"/>
          <w:color w:val="333333"/>
          <w:sz w:val="23"/>
          <w:szCs w:val="23"/>
        </w:rPr>
        <w:t>，如果是有效日志则返回</w:t>
      </w:r>
      <w:r>
        <w:rPr>
          <w:rFonts w:ascii="Arial" w:hAnsi="Arial" w:cs="Arial"/>
          <w:color w:val="333333"/>
          <w:sz w:val="23"/>
          <w:szCs w:val="23"/>
        </w:rPr>
        <w:t>false</w:t>
      </w:r>
    </w:p>
    <w:p w14:paraId="70E4536E" w14:textId="77777777" w:rsidR="00144C1E" w:rsidRDefault="00144C1E" w:rsidP="00107C07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logIndex: QUANTITY - </w:t>
      </w:r>
      <w:r>
        <w:rPr>
          <w:rFonts w:ascii="Arial" w:hAnsi="Arial" w:cs="Arial"/>
          <w:color w:val="333333"/>
          <w:sz w:val="23"/>
          <w:szCs w:val="23"/>
        </w:rPr>
        <w:t>日志在块内的索引序号。对于挂起日志，该值为</w:t>
      </w:r>
      <w:r>
        <w:rPr>
          <w:rFonts w:ascii="Arial" w:hAnsi="Arial" w:cs="Arial"/>
          <w:color w:val="333333"/>
          <w:sz w:val="23"/>
          <w:szCs w:val="23"/>
        </w:rPr>
        <w:t>null</w:t>
      </w:r>
    </w:p>
    <w:p w14:paraId="02619694" w14:textId="77777777" w:rsidR="00144C1E" w:rsidRDefault="00144C1E" w:rsidP="00107C07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transactionIndex: QUANTITY - </w:t>
      </w:r>
      <w:r>
        <w:rPr>
          <w:rFonts w:ascii="Arial" w:hAnsi="Arial" w:cs="Arial"/>
          <w:color w:val="333333"/>
          <w:sz w:val="23"/>
          <w:szCs w:val="23"/>
        </w:rPr>
        <w:t>创建日志的交易索引序号，对于挂起日志，该值为</w:t>
      </w:r>
      <w:r>
        <w:rPr>
          <w:rFonts w:ascii="Arial" w:hAnsi="Arial" w:cs="Arial"/>
          <w:color w:val="333333"/>
          <w:sz w:val="23"/>
          <w:szCs w:val="23"/>
        </w:rPr>
        <w:t>null</w:t>
      </w:r>
    </w:p>
    <w:p w14:paraId="74DA69BA" w14:textId="77777777" w:rsidR="00144C1E" w:rsidRDefault="00144C1E" w:rsidP="00107C07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transactionHash: DATA, 32</w:t>
      </w:r>
      <w:r>
        <w:rPr>
          <w:rFonts w:ascii="Arial" w:hAnsi="Arial" w:cs="Arial"/>
          <w:color w:val="333333"/>
          <w:sz w:val="23"/>
          <w:szCs w:val="23"/>
        </w:rPr>
        <w:t>字节</w:t>
      </w:r>
      <w:r>
        <w:rPr>
          <w:rFonts w:ascii="Arial" w:hAnsi="Arial" w:cs="Arial"/>
          <w:color w:val="333333"/>
          <w:sz w:val="23"/>
          <w:szCs w:val="23"/>
        </w:rPr>
        <w:t xml:space="preserve"> - </w:t>
      </w:r>
      <w:r>
        <w:rPr>
          <w:rFonts w:ascii="Arial" w:hAnsi="Arial" w:cs="Arial"/>
          <w:color w:val="333333"/>
          <w:sz w:val="23"/>
          <w:szCs w:val="23"/>
        </w:rPr>
        <w:t>创建该日志的交易的哈希。对于挂起日志，该值为</w:t>
      </w:r>
      <w:r>
        <w:rPr>
          <w:rFonts w:ascii="Arial" w:hAnsi="Arial" w:cs="Arial"/>
          <w:color w:val="333333"/>
          <w:sz w:val="23"/>
          <w:szCs w:val="23"/>
        </w:rPr>
        <w:t>null</w:t>
      </w:r>
    </w:p>
    <w:p w14:paraId="7A170D17" w14:textId="77777777" w:rsidR="00144C1E" w:rsidRDefault="00144C1E" w:rsidP="00107C07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blockHash: DATA, 32</w:t>
      </w:r>
      <w:r>
        <w:rPr>
          <w:rFonts w:ascii="Arial" w:hAnsi="Arial" w:cs="Arial"/>
          <w:color w:val="333333"/>
          <w:sz w:val="23"/>
          <w:szCs w:val="23"/>
        </w:rPr>
        <w:t>字节</w:t>
      </w:r>
      <w:r>
        <w:rPr>
          <w:rFonts w:ascii="Arial" w:hAnsi="Arial" w:cs="Arial"/>
          <w:color w:val="333333"/>
          <w:sz w:val="23"/>
          <w:szCs w:val="23"/>
        </w:rPr>
        <w:t xml:space="preserve"> - </w:t>
      </w:r>
      <w:r>
        <w:rPr>
          <w:rFonts w:ascii="Arial" w:hAnsi="Arial" w:cs="Arial"/>
          <w:color w:val="333333"/>
          <w:sz w:val="23"/>
          <w:szCs w:val="23"/>
        </w:rPr>
        <w:t>该日志所在块的哈希。对于挂起日志，该值为</w:t>
      </w:r>
      <w:r>
        <w:rPr>
          <w:rFonts w:ascii="Arial" w:hAnsi="Arial" w:cs="Arial"/>
          <w:color w:val="333333"/>
          <w:sz w:val="23"/>
          <w:szCs w:val="23"/>
        </w:rPr>
        <w:t>null</w:t>
      </w:r>
    </w:p>
    <w:p w14:paraId="615E1A53" w14:textId="77777777" w:rsidR="00144C1E" w:rsidRDefault="00144C1E" w:rsidP="00107C07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blockNumber: QUANTITY - </w:t>
      </w:r>
      <w:r>
        <w:rPr>
          <w:rFonts w:ascii="Arial" w:hAnsi="Arial" w:cs="Arial"/>
          <w:color w:val="333333"/>
          <w:sz w:val="23"/>
          <w:szCs w:val="23"/>
        </w:rPr>
        <w:t>该日志所在块的编号。对于挂起日志，该值为</w:t>
      </w:r>
      <w:r>
        <w:rPr>
          <w:rFonts w:ascii="Arial" w:hAnsi="Arial" w:cs="Arial"/>
          <w:color w:val="333333"/>
          <w:sz w:val="23"/>
          <w:szCs w:val="23"/>
        </w:rPr>
        <w:t>null</w:t>
      </w:r>
    </w:p>
    <w:p w14:paraId="7224BC70" w14:textId="77777777" w:rsidR="00144C1E" w:rsidRDefault="00144C1E" w:rsidP="00107C07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address: DATA, 20</w:t>
      </w:r>
      <w:r>
        <w:rPr>
          <w:rFonts w:ascii="Arial" w:hAnsi="Arial" w:cs="Arial"/>
          <w:color w:val="333333"/>
          <w:sz w:val="23"/>
          <w:szCs w:val="23"/>
        </w:rPr>
        <w:t>字节</w:t>
      </w:r>
      <w:r>
        <w:rPr>
          <w:rFonts w:ascii="Arial" w:hAnsi="Arial" w:cs="Arial"/>
          <w:color w:val="333333"/>
          <w:sz w:val="23"/>
          <w:szCs w:val="23"/>
        </w:rPr>
        <w:t xml:space="preserve"> - </w:t>
      </w:r>
      <w:r>
        <w:rPr>
          <w:rFonts w:ascii="Arial" w:hAnsi="Arial" w:cs="Arial"/>
          <w:color w:val="333333"/>
          <w:sz w:val="23"/>
          <w:szCs w:val="23"/>
        </w:rPr>
        <w:t>该日志的源地址</w:t>
      </w:r>
    </w:p>
    <w:p w14:paraId="065E102C" w14:textId="77777777" w:rsidR="00144C1E" w:rsidRDefault="00144C1E" w:rsidP="00107C07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data: DATA - </w:t>
      </w:r>
      <w:r>
        <w:rPr>
          <w:rFonts w:ascii="Arial" w:hAnsi="Arial" w:cs="Arial"/>
          <w:color w:val="333333"/>
          <w:sz w:val="23"/>
          <w:szCs w:val="23"/>
        </w:rPr>
        <w:t>包含该日志的一个或多个</w:t>
      </w:r>
      <w:r>
        <w:rPr>
          <w:rFonts w:ascii="Arial" w:hAnsi="Arial" w:cs="Arial"/>
          <w:color w:val="333333"/>
          <w:sz w:val="23"/>
          <w:szCs w:val="23"/>
        </w:rPr>
        <w:t>32</w:t>
      </w:r>
      <w:r>
        <w:rPr>
          <w:rFonts w:ascii="Arial" w:hAnsi="Arial" w:cs="Arial"/>
          <w:color w:val="333333"/>
          <w:sz w:val="23"/>
          <w:szCs w:val="23"/>
        </w:rPr>
        <w:t>字节无索引参数</w:t>
      </w:r>
    </w:p>
    <w:p w14:paraId="619F28A5" w14:textId="77777777" w:rsidR="00144C1E" w:rsidRDefault="00144C1E" w:rsidP="00107C07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topics: Array of DATA -0~4</w:t>
      </w:r>
      <w:r>
        <w:rPr>
          <w:rFonts w:ascii="Arial" w:hAnsi="Arial" w:cs="Arial"/>
          <w:color w:val="333333"/>
          <w:sz w:val="23"/>
          <w:szCs w:val="23"/>
        </w:rPr>
        <w:t>个</w:t>
      </w:r>
      <w:r>
        <w:rPr>
          <w:rFonts w:ascii="Arial" w:hAnsi="Arial" w:cs="Arial"/>
          <w:color w:val="333333"/>
          <w:sz w:val="23"/>
          <w:szCs w:val="23"/>
        </w:rPr>
        <w:t>32</w:t>
      </w:r>
      <w:r>
        <w:rPr>
          <w:rFonts w:ascii="Arial" w:hAnsi="Arial" w:cs="Arial"/>
          <w:color w:val="333333"/>
          <w:sz w:val="23"/>
          <w:szCs w:val="23"/>
        </w:rPr>
        <w:t>字节索引日志参数的数据。在</w:t>
      </w:r>
      <w:r>
        <w:rPr>
          <w:rFonts w:ascii="Arial" w:hAnsi="Arial" w:cs="Arial"/>
          <w:color w:val="333333"/>
          <w:sz w:val="23"/>
          <w:szCs w:val="23"/>
        </w:rPr>
        <w:t>solidity</w:t>
      </w:r>
      <w:r>
        <w:rPr>
          <w:rFonts w:ascii="Arial" w:hAnsi="Arial" w:cs="Arial"/>
          <w:color w:val="333333"/>
          <w:sz w:val="23"/>
          <w:szCs w:val="23"/>
        </w:rPr>
        <w:t>中，第一个主题是事件签名，例如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Deposit(address,bytes32,uint256)</w:t>
      </w:r>
      <w:r>
        <w:rPr>
          <w:rFonts w:ascii="Arial" w:hAnsi="Arial" w:cs="Arial"/>
          <w:color w:val="333333"/>
          <w:sz w:val="23"/>
          <w:szCs w:val="23"/>
        </w:rPr>
        <w:t>，除非你声明的是匿名事件</w:t>
      </w:r>
    </w:p>
    <w:p w14:paraId="31E738C7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示例代码</w:t>
      </w:r>
    </w:p>
    <w:p w14:paraId="0E7A0748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请求：</w:t>
      </w:r>
    </w:p>
    <w:p w14:paraId="7A761897" w14:textId="412058CF" w:rsidR="00144C1E" w:rsidRPr="00321FEF" w:rsidRDefault="00321FEF" w:rsidP="00144C1E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000000" w:themeColor="text1"/>
        </w:rPr>
      </w:pPr>
      <w:r w:rsidRPr="00321FEF">
        <w:rPr>
          <w:rStyle w:val="pln"/>
          <w:rFonts w:ascii="Consolas" w:hAnsi="Consolas"/>
          <w:color w:val="000000" w:themeColor="text1"/>
        </w:rPr>
        <w:t>var result = aiman.</w:t>
      </w:r>
      <w:r w:rsidRPr="00321FEF">
        <w:rPr>
          <w:rStyle w:val="str"/>
          <w:rFonts w:ascii="Consolas" w:hAnsi="Consolas"/>
          <w:color w:val="000000" w:themeColor="text1"/>
        </w:rPr>
        <w:t>man.getFilterChanges("0x16");</w:t>
      </w:r>
    </w:p>
    <w:p w14:paraId="1F9A44FB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响应：</w:t>
      </w:r>
    </w:p>
    <w:p w14:paraId="2B7CA600" w14:textId="10FBD1DF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un"/>
          <w:rFonts w:ascii="Consolas" w:hAnsi="Consolas"/>
          <w:color w:val="93A1A1"/>
        </w:rPr>
        <w:t>[{</w:t>
      </w:r>
    </w:p>
    <w:p w14:paraId="67F90C1D" w14:textId="77777777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"logIndex"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"0x1"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color w:val="93A1A1"/>
        </w:rPr>
        <w:t>// 1</w:t>
      </w:r>
    </w:p>
    <w:p w14:paraId="5852A4A0" w14:textId="77777777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"blockNumber"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str"/>
          <w:rFonts w:ascii="Consolas" w:hAnsi="Consolas"/>
          <w:color w:val="DD1144"/>
        </w:rPr>
        <w:t>"0x1b4"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color w:val="93A1A1"/>
        </w:rPr>
        <w:t>// 436</w:t>
      </w:r>
    </w:p>
    <w:p w14:paraId="75828422" w14:textId="77777777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"blockHash"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"0x8216c5785ac562ff41e2dcfdf5785ac562ff41e2dcfdf829c5a142f1fccd7d"</w:t>
      </w:r>
      <w:r>
        <w:rPr>
          <w:rStyle w:val="pun"/>
          <w:rFonts w:ascii="Consolas" w:hAnsi="Consolas"/>
          <w:color w:val="93A1A1"/>
        </w:rPr>
        <w:t>,</w:t>
      </w:r>
    </w:p>
    <w:p w14:paraId="2B140FC7" w14:textId="77777777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"transactionHash"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 </w:t>
      </w:r>
      <w:r>
        <w:rPr>
          <w:rStyle w:val="str"/>
          <w:rFonts w:ascii="Consolas" w:hAnsi="Consolas"/>
          <w:color w:val="DD1144"/>
        </w:rPr>
        <w:t>"0xdf829c5a142f1fccd7d8216c5785ac562ff41e2dcfdf5785ac562ff41e2dcf"</w:t>
      </w:r>
      <w:r>
        <w:rPr>
          <w:rStyle w:val="pun"/>
          <w:rFonts w:ascii="Consolas" w:hAnsi="Consolas"/>
          <w:color w:val="93A1A1"/>
        </w:rPr>
        <w:t>,</w:t>
      </w:r>
    </w:p>
    <w:p w14:paraId="3BAE0FD9" w14:textId="77777777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"transactionIndex"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"0x0"</w:t>
      </w:r>
      <w:r>
        <w:rPr>
          <w:rStyle w:val="pun"/>
          <w:rFonts w:ascii="Consolas" w:hAnsi="Consolas"/>
          <w:color w:val="93A1A1"/>
        </w:rPr>
        <w:t>,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com"/>
          <w:rFonts w:ascii="Consolas" w:hAnsi="Consolas"/>
          <w:color w:val="93A1A1"/>
        </w:rPr>
        <w:t>// 0</w:t>
      </w:r>
    </w:p>
    <w:p w14:paraId="1FA2C768" w14:textId="77777777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lastRenderedPageBreak/>
        <w:t xml:space="preserve">    </w:t>
      </w:r>
      <w:r>
        <w:rPr>
          <w:rStyle w:val="str"/>
          <w:rFonts w:ascii="Consolas" w:hAnsi="Consolas"/>
          <w:color w:val="DD1144"/>
        </w:rPr>
        <w:t>"address"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str"/>
          <w:rFonts w:ascii="Consolas" w:hAnsi="Consolas"/>
          <w:color w:val="DD1144"/>
        </w:rPr>
        <w:t>"0x16c5785ac562ff41e2dcfdf829c5a142f1fccd7d"</w:t>
      </w:r>
      <w:r>
        <w:rPr>
          <w:rStyle w:val="pun"/>
          <w:rFonts w:ascii="Consolas" w:hAnsi="Consolas"/>
          <w:color w:val="93A1A1"/>
        </w:rPr>
        <w:t>,</w:t>
      </w:r>
    </w:p>
    <w:p w14:paraId="42C8B6E0" w14:textId="77777777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"data"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str"/>
          <w:rFonts w:ascii="Consolas" w:hAnsi="Consolas"/>
          <w:color w:val="DD1144"/>
        </w:rPr>
        <w:t>"0x0000000000000000000000000000000000000000000000000000000000000000"</w:t>
      </w:r>
      <w:r>
        <w:rPr>
          <w:rStyle w:val="pun"/>
          <w:rFonts w:ascii="Consolas" w:hAnsi="Consolas"/>
          <w:color w:val="93A1A1"/>
        </w:rPr>
        <w:t>,</w:t>
      </w:r>
    </w:p>
    <w:p w14:paraId="291C7DE7" w14:textId="77777777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str"/>
          <w:rFonts w:ascii="Consolas" w:hAnsi="Consolas"/>
          <w:color w:val="DD1144"/>
        </w:rPr>
        <w:t>"topics"</w:t>
      </w:r>
      <w:r>
        <w:rPr>
          <w:rStyle w:val="pun"/>
          <w:rFonts w:ascii="Consolas" w:hAnsi="Consolas"/>
          <w:color w:val="93A1A1"/>
        </w:rPr>
        <w:t>: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un"/>
          <w:rFonts w:ascii="Consolas" w:hAnsi="Consolas"/>
          <w:color w:val="93A1A1"/>
        </w:rPr>
        <w:t>[</w:t>
      </w:r>
      <w:r>
        <w:rPr>
          <w:rStyle w:val="str"/>
          <w:rFonts w:ascii="Consolas" w:hAnsi="Consolas"/>
          <w:color w:val="DD1144"/>
        </w:rPr>
        <w:t>"0x59ebeb90bc63057b6515673c3ecf9438e5058bca0f92585014eced636878c9a5"</w:t>
      </w:r>
      <w:r>
        <w:rPr>
          <w:rStyle w:val="pun"/>
          <w:rFonts w:ascii="Consolas" w:hAnsi="Consolas"/>
          <w:color w:val="93A1A1"/>
        </w:rPr>
        <w:t>]</w:t>
      </w:r>
    </w:p>
    <w:p w14:paraId="4516C82E" w14:textId="77777777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pun"/>
          <w:rFonts w:ascii="Consolas" w:hAnsi="Consolas"/>
          <w:color w:val="93A1A1"/>
        </w:rPr>
        <w:t>},{</w:t>
      </w:r>
    </w:p>
    <w:p w14:paraId="160A6E92" w14:textId="77777777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  </w:t>
      </w:r>
      <w:r>
        <w:rPr>
          <w:rStyle w:val="pun"/>
          <w:rFonts w:ascii="Consolas" w:hAnsi="Consolas"/>
          <w:color w:val="93A1A1"/>
        </w:rPr>
        <w:t>...</w:t>
      </w:r>
    </w:p>
    <w:p w14:paraId="2940930F" w14:textId="77777777" w:rsidR="00144C1E" w:rsidRDefault="00144C1E" w:rsidP="00144C1E">
      <w:pPr>
        <w:pStyle w:val="HTML0"/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pun"/>
          <w:rFonts w:ascii="Consolas" w:hAnsi="Consolas"/>
          <w:color w:val="93A1A1"/>
        </w:rPr>
        <w:t>}]</w:t>
      </w:r>
    </w:p>
    <w:p w14:paraId="679BEA0C" w14:textId="01AC1FAC" w:rsidR="00144C1E" w:rsidDel="005466E2" w:rsidRDefault="00321FEF" w:rsidP="00E75E92">
      <w:pPr>
        <w:pStyle w:val="20"/>
        <w:rPr>
          <w:del w:id="443" w:author="Microsoft Office 用户" w:date="2019-08-02T14:51:00Z"/>
        </w:rPr>
      </w:pPr>
      <w:del w:id="444" w:author="Microsoft Office 用户" w:date="2019-08-02T14:51:00Z">
        <w:r w:rsidDel="005466E2">
          <w:delText>aiman.man.</w:delText>
        </w:r>
        <w:r w:rsidR="00144C1E" w:rsidDel="005466E2">
          <w:delText>getFilterLogs</w:delText>
        </w:r>
      </w:del>
    </w:p>
    <w:p w14:paraId="636EC74B" w14:textId="3090CD68" w:rsidR="00144C1E" w:rsidDel="005466E2" w:rsidRDefault="00144C1E" w:rsidP="00144C1E">
      <w:pPr>
        <w:pStyle w:val="a5"/>
        <w:shd w:val="clear" w:color="auto" w:fill="FFFFFF"/>
        <w:spacing w:before="0" w:beforeAutospacing="0" w:after="150" w:afterAutospacing="0"/>
        <w:rPr>
          <w:del w:id="445" w:author="Microsoft Office 用户" w:date="2019-08-02T14:51:00Z"/>
          <w:rFonts w:ascii="Arial" w:hAnsi="Arial" w:cs="Arial"/>
          <w:color w:val="333333"/>
          <w:sz w:val="23"/>
          <w:szCs w:val="23"/>
        </w:rPr>
      </w:pPr>
      <w:del w:id="446" w:author="Microsoft Office 用户" w:date="2019-08-02T14:51:00Z">
        <w:r w:rsidDel="005466E2">
          <w:rPr>
            <w:rFonts w:ascii="Arial" w:hAnsi="Arial" w:cs="Arial"/>
            <w:color w:val="333333"/>
            <w:sz w:val="23"/>
            <w:szCs w:val="23"/>
          </w:rPr>
          <w:delText>返回指定编号过滤器中的全部日志。</w:delText>
        </w:r>
      </w:del>
    </w:p>
    <w:p w14:paraId="2BE06888" w14:textId="281417E9" w:rsidR="00144C1E" w:rsidDel="005466E2" w:rsidRDefault="00144C1E" w:rsidP="00144C1E">
      <w:pPr>
        <w:pStyle w:val="30"/>
        <w:shd w:val="clear" w:color="auto" w:fill="FFFFFF"/>
        <w:spacing w:before="300" w:after="150"/>
        <w:rPr>
          <w:del w:id="447" w:author="Microsoft Office 用户" w:date="2019-08-02T14:51:00Z"/>
          <w:rFonts w:ascii="Arial" w:hAnsi="Arial" w:cs="Arial"/>
          <w:b w:val="0"/>
          <w:bCs w:val="0"/>
          <w:color w:val="333333"/>
          <w:sz w:val="36"/>
          <w:szCs w:val="36"/>
        </w:rPr>
      </w:pPr>
      <w:del w:id="448" w:author="Microsoft Office 用户" w:date="2019-08-02T14:51:00Z">
        <w:r w:rsidDel="005466E2">
          <w:rPr>
            <w:rFonts w:ascii="Arial" w:hAnsi="Arial" w:cs="Arial"/>
            <w:b w:val="0"/>
            <w:bCs w:val="0"/>
            <w:color w:val="333333"/>
            <w:sz w:val="36"/>
            <w:szCs w:val="36"/>
          </w:rPr>
          <w:delText>参数</w:delText>
        </w:r>
      </w:del>
    </w:p>
    <w:p w14:paraId="5B16EC8A" w14:textId="1312E8C9" w:rsidR="00144C1E" w:rsidDel="005466E2" w:rsidRDefault="00144C1E" w:rsidP="00144C1E">
      <w:pPr>
        <w:pStyle w:val="a5"/>
        <w:shd w:val="clear" w:color="auto" w:fill="FFFFFF"/>
        <w:spacing w:before="0" w:beforeAutospacing="0" w:after="150" w:afterAutospacing="0"/>
        <w:rPr>
          <w:del w:id="449" w:author="Microsoft Office 用户" w:date="2019-08-02T14:51:00Z"/>
          <w:rFonts w:ascii="Arial" w:hAnsi="Arial" w:cs="Arial"/>
          <w:color w:val="333333"/>
          <w:sz w:val="23"/>
          <w:szCs w:val="23"/>
        </w:rPr>
      </w:pPr>
      <w:del w:id="450" w:author="Microsoft Office 用户" w:date="2019-08-02T14:51:00Z">
        <w:r w:rsidDel="005466E2">
          <w:rPr>
            <w:rStyle w:val="HTML"/>
            <w:rFonts w:ascii="Consolas" w:hAnsi="Consolas"/>
            <w:color w:val="C7254E"/>
            <w:shd w:val="clear" w:color="auto" w:fill="F9F2F4"/>
          </w:rPr>
          <w:delText>QUANTITY</w:delText>
        </w:r>
        <w:r w:rsidDel="005466E2">
          <w:rPr>
            <w:rFonts w:ascii="Arial" w:hAnsi="Arial" w:cs="Arial"/>
            <w:color w:val="333333"/>
            <w:sz w:val="23"/>
            <w:szCs w:val="23"/>
          </w:rPr>
          <w:delText xml:space="preserve"> - </w:delText>
        </w:r>
        <w:r w:rsidDel="005466E2">
          <w:rPr>
            <w:rFonts w:ascii="Arial" w:hAnsi="Arial" w:cs="Arial"/>
            <w:color w:val="333333"/>
            <w:sz w:val="23"/>
            <w:szCs w:val="23"/>
          </w:rPr>
          <w:delText>过滤器编号</w:delText>
        </w:r>
      </w:del>
    </w:p>
    <w:p w14:paraId="576D6566" w14:textId="5D4A9CAD" w:rsidR="00144C1E" w:rsidDel="005466E2" w:rsidRDefault="00144C1E" w:rsidP="00144C1E">
      <w:pPr>
        <w:pStyle w:val="30"/>
        <w:shd w:val="clear" w:color="auto" w:fill="FFFFFF"/>
        <w:spacing w:before="300" w:after="150"/>
        <w:rPr>
          <w:del w:id="451" w:author="Microsoft Office 用户" w:date="2019-08-02T14:51:00Z"/>
          <w:rFonts w:ascii="Arial" w:hAnsi="Arial" w:cs="Arial"/>
          <w:b w:val="0"/>
          <w:bCs w:val="0"/>
          <w:color w:val="333333"/>
          <w:sz w:val="36"/>
          <w:szCs w:val="36"/>
        </w:rPr>
      </w:pPr>
      <w:del w:id="452" w:author="Microsoft Office 用户" w:date="2019-08-02T14:51:00Z">
        <w:r w:rsidDel="005466E2">
          <w:rPr>
            <w:rFonts w:ascii="Arial" w:hAnsi="Arial" w:cs="Arial"/>
            <w:b w:val="0"/>
            <w:bCs w:val="0"/>
            <w:color w:val="333333"/>
            <w:sz w:val="36"/>
            <w:szCs w:val="36"/>
          </w:rPr>
          <w:delText>返回值</w:delText>
        </w:r>
      </w:del>
    </w:p>
    <w:p w14:paraId="1AD7E98D" w14:textId="4AB692D4" w:rsidR="00144C1E" w:rsidDel="005466E2" w:rsidRDefault="00144C1E" w:rsidP="00144C1E">
      <w:pPr>
        <w:pStyle w:val="a5"/>
        <w:shd w:val="clear" w:color="auto" w:fill="FFFFFF"/>
        <w:spacing w:before="0" w:beforeAutospacing="0" w:after="150" w:afterAutospacing="0"/>
        <w:rPr>
          <w:del w:id="453" w:author="Microsoft Office 用户" w:date="2019-08-02T14:51:00Z"/>
          <w:rFonts w:ascii="Arial" w:hAnsi="Arial" w:cs="Arial"/>
          <w:color w:val="333333"/>
          <w:sz w:val="23"/>
          <w:szCs w:val="23"/>
        </w:rPr>
      </w:pPr>
      <w:del w:id="454" w:author="Microsoft Office 用户" w:date="2019-08-02T14:51:00Z">
        <w:r w:rsidDel="005466E2">
          <w:rPr>
            <w:rFonts w:ascii="Arial" w:hAnsi="Arial" w:cs="Arial"/>
            <w:color w:val="333333"/>
            <w:sz w:val="23"/>
            <w:szCs w:val="23"/>
          </w:rPr>
          <w:delText>请参阅</w:delText>
        </w:r>
        <w:r w:rsidR="00321FEF" w:rsidDel="005466E2">
          <w:rPr>
            <w:rStyle w:val="HTML"/>
            <w:rFonts w:ascii="Consolas" w:hAnsi="Consolas"/>
            <w:color w:val="C7254E"/>
            <w:shd w:val="clear" w:color="auto" w:fill="F9F2F4"/>
          </w:rPr>
          <w:delText>aiman.man.</w:delText>
        </w:r>
        <w:r w:rsidDel="005466E2">
          <w:rPr>
            <w:rStyle w:val="HTML"/>
            <w:rFonts w:ascii="Consolas" w:hAnsi="Consolas"/>
            <w:color w:val="C7254E"/>
            <w:shd w:val="clear" w:color="auto" w:fill="F9F2F4"/>
          </w:rPr>
          <w:delText>getFilterChanges</w:delText>
        </w:r>
        <w:r w:rsidDel="005466E2">
          <w:rPr>
            <w:rFonts w:ascii="Arial" w:hAnsi="Arial" w:cs="Arial"/>
            <w:color w:val="333333"/>
            <w:sz w:val="23"/>
            <w:szCs w:val="23"/>
          </w:rPr>
          <w:delText>。</w:delText>
        </w:r>
      </w:del>
    </w:p>
    <w:p w14:paraId="6827847C" w14:textId="7925204F" w:rsidR="00144C1E" w:rsidDel="005466E2" w:rsidRDefault="00144C1E" w:rsidP="00144C1E">
      <w:pPr>
        <w:pStyle w:val="30"/>
        <w:shd w:val="clear" w:color="auto" w:fill="FFFFFF"/>
        <w:spacing w:before="300" w:after="150"/>
        <w:rPr>
          <w:del w:id="455" w:author="Microsoft Office 用户" w:date="2019-08-02T14:51:00Z"/>
          <w:rFonts w:ascii="Arial" w:hAnsi="Arial" w:cs="Arial"/>
          <w:b w:val="0"/>
          <w:bCs w:val="0"/>
          <w:color w:val="333333"/>
          <w:sz w:val="36"/>
          <w:szCs w:val="36"/>
        </w:rPr>
      </w:pPr>
      <w:del w:id="456" w:author="Microsoft Office 用户" w:date="2019-08-02T14:51:00Z">
        <w:r w:rsidDel="005466E2">
          <w:rPr>
            <w:rFonts w:ascii="Arial" w:hAnsi="Arial" w:cs="Arial"/>
            <w:b w:val="0"/>
            <w:bCs w:val="0"/>
            <w:color w:val="333333"/>
            <w:sz w:val="36"/>
            <w:szCs w:val="36"/>
          </w:rPr>
          <w:delText>示例代码</w:delText>
        </w:r>
      </w:del>
    </w:p>
    <w:p w14:paraId="4F128713" w14:textId="06DC8EFB" w:rsidR="00144C1E" w:rsidDel="005466E2" w:rsidRDefault="00144C1E" w:rsidP="00144C1E">
      <w:pPr>
        <w:pStyle w:val="a5"/>
        <w:shd w:val="clear" w:color="auto" w:fill="FFFFFF"/>
        <w:spacing w:before="0" w:beforeAutospacing="0" w:after="150" w:afterAutospacing="0"/>
        <w:rPr>
          <w:del w:id="457" w:author="Microsoft Office 用户" w:date="2019-08-02T14:51:00Z"/>
          <w:rFonts w:ascii="Arial" w:hAnsi="Arial" w:cs="Arial"/>
          <w:color w:val="333333"/>
          <w:sz w:val="23"/>
          <w:szCs w:val="23"/>
        </w:rPr>
      </w:pPr>
      <w:del w:id="458" w:author="Microsoft Office 用户" w:date="2019-08-02T14:51:00Z">
        <w:r w:rsidDel="005466E2">
          <w:rPr>
            <w:rFonts w:ascii="Arial" w:hAnsi="Arial" w:cs="Arial"/>
            <w:color w:val="333333"/>
            <w:sz w:val="23"/>
            <w:szCs w:val="23"/>
          </w:rPr>
          <w:delText>请求：</w:delText>
        </w:r>
      </w:del>
    </w:p>
    <w:p w14:paraId="14D4D1AD" w14:textId="4071BCDD" w:rsidR="00144C1E" w:rsidDel="005466E2" w:rsidRDefault="00321FEF" w:rsidP="00144C1E">
      <w:pPr>
        <w:pStyle w:val="HTML0"/>
        <w:shd w:val="clear" w:color="auto" w:fill="F7F7F9"/>
        <w:wordWrap w:val="0"/>
        <w:spacing w:after="150"/>
        <w:rPr>
          <w:del w:id="459" w:author="Microsoft Office 用户" w:date="2019-08-02T14:51:00Z"/>
          <w:rFonts w:ascii="Consolas" w:hAnsi="Consolas"/>
          <w:color w:val="333333"/>
        </w:rPr>
      </w:pPr>
      <w:del w:id="460" w:author="Microsoft Office 用户" w:date="2019-08-02T14:51:00Z">
        <w:r w:rsidDel="005466E2">
          <w:rPr>
            <w:rStyle w:val="pln"/>
            <w:rFonts w:ascii="Consolas" w:hAnsi="Consolas"/>
            <w:color w:val="48484C"/>
          </w:rPr>
          <w:delText>var result = aiman.man</w:delText>
        </w:r>
        <w:r w:rsidDel="005466E2">
          <w:rPr>
            <w:rStyle w:val="str"/>
            <w:rFonts w:ascii="Consolas" w:hAnsi="Consolas"/>
            <w:color w:val="DD1144"/>
          </w:rPr>
          <w:delText>.getFilterLogs("0x16");</w:delText>
        </w:r>
      </w:del>
    </w:p>
    <w:p w14:paraId="437C914B" w14:textId="1FB110E3" w:rsidR="00144C1E" w:rsidDel="005466E2" w:rsidRDefault="00144C1E" w:rsidP="00144C1E">
      <w:pPr>
        <w:pStyle w:val="a5"/>
        <w:shd w:val="clear" w:color="auto" w:fill="FFFFFF"/>
        <w:spacing w:before="0" w:beforeAutospacing="0" w:after="150" w:afterAutospacing="0"/>
        <w:rPr>
          <w:del w:id="461" w:author="Microsoft Office 用户" w:date="2019-08-02T14:51:00Z"/>
          <w:rFonts w:ascii="Arial" w:hAnsi="Arial" w:cs="Arial"/>
          <w:color w:val="333333"/>
          <w:sz w:val="23"/>
          <w:szCs w:val="23"/>
        </w:rPr>
      </w:pPr>
      <w:del w:id="462" w:author="Microsoft Office 用户" w:date="2019-08-02T14:51:00Z">
        <w:r w:rsidDel="005466E2">
          <w:rPr>
            <w:rFonts w:ascii="Arial" w:hAnsi="Arial" w:cs="Arial"/>
            <w:color w:val="333333"/>
            <w:sz w:val="23"/>
            <w:szCs w:val="23"/>
          </w:rPr>
          <w:delText>响应请参阅</w:delText>
        </w:r>
        <w:r w:rsidR="00321FEF" w:rsidDel="005466E2">
          <w:rPr>
            <w:rStyle w:val="HTML"/>
            <w:rFonts w:ascii="Consolas" w:hAnsi="Consolas"/>
            <w:color w:val="C7254E"/>
            <w:shd w:val="clear" w:color="auto" w:fill="F9F2F4"/>
          </w:rPr>
          <w:delText>aiman.man.</w:delText>
        </w:r>
        <w:r w:rsidDel="005466E2">
          <w:rPr>
            <w:rStyle w:val="HTML"/>
            <w:rFonts w:ascii="Consolas" w:hAnsi="Consolas"/>
            <w:color w:val="C7254E"/>
            <w:shd w:val="clear" w:color="auto" w:fill="F9F2F4"/>
          </w:rPr>
          <w:delText>getFilterChanges</w:delText>
        </w:r>
        <w:r w:rsidDel="005466E2">
          <w:rPr>
            <w:rFonts w:ascii="Arial" w:hAnsi="Arial" w:cs="Arial"/>
            <w:color w:val="333333"/>
            <w:sz w:val="23"/>
            <w:szCs w:val="23"/>
          </w:rPr>
          <w:delText>。</w:delText>
        </w:r>
      </w:del>
    </w:p>
    <w:p w14:paraId="1CDED3F9" w14:textId="3612B509" w:rsidR="00144C1E" w:rsidRDefault="00321FEF" w:rsidP="00E75E92">
      <w:pPr>
        <w:pStyle w:val="20"/>
      </w:pPr>
      <w:r>
        <w:t>aiman.man.</w:t>
      </w:r>
      <w:r w:rsidR="00144C1E">
        <w:t>get</w:t>
      </w:r>
      <w:r>
        <w:t>Filter</w:t>
      </w:r>
      <w:r w:rsidR="00144C1E">
        <w:t>Logs</w:t>
      </w:r>
    </w:p>
    <w:p w14:paraId="2B76B640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返回指定编号过滤器中的全部日志。</w:t>
      </w:r>
    </w:p>
    <w:p w14:paraId="043A70F9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参数</w:t>
      </w:r>
    </w:p>
    <w:p w14:paraId="51832F4A" w14:textId="081247BF" w:rsidR="00144C1E" w:rsidRPr="00321FEF" w:rsidRDefault="00144C1E" w:rsidP="00321FEF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过滤器编号</w:t>
      </w:r>
    </w:p>
    <w:p w14:paraId="30BA00A7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返回值</w:t>
      </w:r>
    </w:p>
    <w:p w14:paraId="6AB7D2A5" w14:textId="6B6B1CBD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请参阅</w:t>
      </w:r>
      <w:r w:rsidR="00321FEF">
        <w:rPr>
          <w:rFonts w:ascii="Arial" w:hAnsi="Arial" w:cs="Arial"/>
          <w:color w:val="333333"/>
          <w:sz w:val="23"/>
          <w:szCs w:val="23"/>
        </w:rPr>
        <w:t>aiman.</w:t>
      </w:r>
      <w:r w:rsidR="00321FEF">
        <w:rPr>
          <w:rStyle w:val="HTML"/>
          <w:rFonts w:ascii="Consolas" w:hAnsi="Consolas"/>
          <w:color w:val="C7254E"/>
          <w:shd w:val="clear" w:color="auto" w:fill="F9F2F4"/>
        </w:rPr>
        <w:t>man.</w:t>
      </w:r>
      <w:r>
        <w:rPr>
          <w:rStyle w:val="HTML"/>
          <w:rFonts w:ascii="Consolas" w:hAnsi="Consolas"/>
          <w:color w:val="C7254E"/>
          <w:shd w:val="clear" w:color="auto" w:fill="F9F2F4"/>
        </w:rPr>
        <w:t>getFilterChanges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14:paraId="2918E4D3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示例代码</w:t>
      </w:r>
    </w:p>
    <w:p w14:paraId="3B0F472C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请求：</w:t>
      </w:r>
    </w:p>
    <w:p w14:paraId="542A38A0" w14:textId="7A838B20" w:rsidR="00144C1E" w:rsidRDefault="00321FEF" w:rsidP="00144C1E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 w:rsidRPr="00321FEF">
        <w:rPr>
          <w:rStyle w:val="pln"/>
          <w:rFonts w:ascii="Consolas" w:hAnsi="Consolas"/>
          <w:color w:val="000000" w:themeColor="text1"/>
        </w:rPr>
        <w:t>var result = aiman.man.</w:t>
      </w:r>
      <w:r w:rsidRPr="00321FEF">
        <w:rPr>
          <w:rStyle w:val="str"/>
          <w:rFonts w:ascii="Consolas" w:hAnsi="Consolas"/>
          <w:color w:val="000000" w:themeColor="text1"/>
        </w:rPr>
        <w:t>getFilterLogs"0x16");</w:t>
      </w:r>
    </w:p>
    <w:p w14:paraId="72CB4390" w14:textId="1D22F1CC" w:rsidR="00144C1E" w:rsidRPr="00321FEF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响应请参阅</w:t>
      </w:r>
      <w:r w:rsidR="00321FEF" w:rsidRPr="00321FEF">
        <w:rPr>
          <w:rFonts w:ascii="Arial" w:hAnsi="Arial" w:cs="Arial"/>
          <w:color w:val="000000" w:themeColor="text1"/>
          <w:sz w:val="23"/>
          <w:szCs w:val="23"/>
        </w:rPr>
        <w:t>aiman.</w:t>
      </w:r>
      <w:r w:rsidR="00321FEF" w:rsidRPr="00321FEF">
        <w:rPr>
          <w:rStyle w:val="HTML"/>
          <w:rFonts w:ascii="Consolas" w:hAnsi="Consolas"/>
          <w:color w:val="000000" w:themeColor="text1"/>
          <w:shd w:val="clear" w:color="auto" w:fill="F9F2F4"/>
        </w:rPr>
        <w:t>man.</w:t>
      </w:r>
      <w:r w:rsidRPr="00321FEF">
        <w:rPr>
          <w:rStyle w:val="HTML"/>
          <w:rFonts w:ascii="Consolas" w:hAnsi="Consolas"/>
          <w:color w:val="000000" w:themeColor="text1"/>
          <w:shd w:val="clear" w:color="auto" w:fill="F9F2F4"/>
        </w:rPr>
        <w:t>getFilterChanges</w:t>
      </w:r>
      <w:r w:rsidRPr="00321FEF">
        <w:rPr>
          <w:rFonts w:ascii="Arial" w:hAnsi="Arial" w:cs="Arial"/>
          <w:color w:val="000000" w:themeColor="text1"/>
          <w:sz w:val="23"/>
          <w:szCs w:val="23"/>
        </w:rPr>
        <w:t>。</w:t>
      </w:r>
    </w:p>
    <w:p w14:paraId="7AEBEBA9" w14:textId="51D69CC2" w:rsidR="00144C1E" w:rsidRDefault="000951C7" w:rsidP="00E75E92">
      <w:pPr>
        <w:pStyle w:val="20"/>
      </w:pPr>
      <w:r>
        <w:t>A</w:t>
      </w:r>
      <w:r>
        <w:rPr>
          <w:rFonts w:hint="eastAsia"/>
        </w:rPr>
        <w:t>iman</w:t>
      </w:r>
      <w:r>
        <w:t>.man.getL</w:t>
      </w:r>
      <w:r w:rsidR="00144C1E">
        <w:t>ogs</w:t>
      </w:r>
    </w:p>
    <w:p w14:paraId="47BCB871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返回指定过滤器中的所有日志。</w:t>
      </w:r>
    </w:p>
    <w:p w14:paraId="2DFC9F3E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参数</w:t>
      </w:r>
    </w:p>
    <w:p w14:paraId="4F75DF58" w14:textId="0E696358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Object</w:t>
      </w:r>
      <w:r>
        <w:rPr>
          <w:rFonts w:ascii="Arial" w:hAnsi="Arial" w:cs="Arial"/>
          <w:color w:val="333333"/>
          <w:sz w:val="23"/>
          <w:szCs w:val="23"/>
        </w:rPr>
        <w:t xml:space="preserve"> - </w:t>
      </w:r>
      <w:r>
        <w:rPr>
          <w:rFonts w:ascii="Arial" w:hAnsi="Arial" w:cs="Arial"/>
          <w:color w:val="333333"/>
          <w:sz w:val="23"/>
          <w:szCs w:val="23"/>
        </w:rPr>
        <w:t>过滤器对象，参考</w:t>
      </w:r>
      <w:r w:rsidR="00D81798">
        <w:rPr>
          <w:rStyle w:val="HTML"/>
          <w:rFonts w:ascii="Consolas" w:hAnsi="Consolas"/>
          <w:color w:val="C7254E"/>
          <w:shd w:val="clear" w:color="auto" w:fill="F9F2F4"/>
        </w:rPr>
        <w:t>aiman.man.</w:t>
      </w:r>
      <w:r>
        <w:rPr>
          <w:rStyle w:val="HTML"/>
          <w:rFonts w:ascii="Consolas" w:hAnsi="Consolas"/>
          <w:color w:val="C7254E"/>
          <w:shd w:val="clear" w:color="auto" w:fill="F9F2F4"/>
        </w:rPr>
        <w:t>newFilter</w:t>
      </w:r>
      <w:r>
        <w:rPr>
          <w:rFonts w:ascii="Arial" w:hAnsi="Arial" w:cs="Arial"/>
          <w:color w:val="333333"/>
          <w:sz w:val="23"/>
          <w:szCs w:val="23"/>
        </w:rPr>
        <w:t>调用的参数</w:t>
      </w:r>
    </w:p>
    <w:p w14:paraId="7C9857E1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返回值</w:t>
      </w:r>
    </w:p>
    <w:p w14:paraId="7B704EE4" w14:textId="3FCEBD6E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请参考</w:t>
      </w:r>
      <w:r w:rsidR="00D81798">
        <w:rPr>
          <w:rStyle w:val="HTML"/>
          <w:rFonts w:ascii="Consolas" w:hAnsi="Consolas"/>
          <w:color w:val="C7254E"/>
          <w:shd w:val="clear" w:color="auto" w:fill="F9F2F4"/>
        </w:rPr>
        <w:t>aiman.man.</w:t>
      </w:r>
      <w:r>
        <w:rPr>
          <w:rStyle w:val="HTML"/>
          <w:rFonts w:ascii="Consolas" w:hAnsi="Consolas"/>
          <w:color w:val="C7254E"/>
          <w:shd w:val="clear" w:color="auto" w:fill="F9F2F4"/>
        </w:rPr>
        <w:t>getFilterChanges</w:t>
      </w:r>
      <w:r>
        <w:rPr>
          <w:rFonts w:ascii="Arial" w:hAnsi="Arial" w:cs="Arial"/>
          <w:color w:val="333333"/>
          <w:sz w:val="23"/>
          <w:szCs w:val="23"/>
        </w:rPr>
        <w:t>调用。</w:t>
      </w:r>
    </w:p>
    <w:p w14:paraId="1E8F8049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示例代码</w:t>
      </w:r>
    </w:p>
    <w:p w14:paraId="023922F3" w14:textId="77777777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请求：</w:t>
      </w:r>
    </w:p>
    <w:p w14:paraId="64FE811E" w14:textId="3F36366E" w:rsidR="00144C1E" w:rsidRDefault="00D81798" w:rsidP="00144C1E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48484C"/>
        </w:rPr>
        <w:t>var result = aiman.man.getLogs(</w:t>
      </w:r>
      <w:r w:rsidR="00144C1E">
        <w:rPr>
          <w:rStyle w:val="str"/>
          <w:rFonts w:ascii="Consolas" w:hAnsi="Consolas"/>
          <w:color w:val="DD1144"/>
        </w:rPr>
        <w:t>"0x000000000000000000000000a94f5374fce5edbc8e2a8</w:t>
      </w:r>
      <w:r>
        <w:rPr>
          <w:rStyle w:val="str"/>
          <w:rFonts w:ascii="Consolas" w:hAnsi="Consolas"/>
          <w:color w:val="DD1144"/>
        </w:rPr>
        <w:t>697c15331677e6ebf0b");</w:t>
      </w:r>
    </w:p>
    <w:p w14:paraId="12AC48A0" w14:textId="21E3C9D3" w:rsidR="00144C1E" w:rsidRDefault="00144C1E" w:rsidP="00144C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响应请参考</w:t>
      </w:r>
      <w:r w:rsidR="00D81798">
        <w:rPr>
          <w:rStyle w:val="HTML"/>
          <w:rFonts w:ascii="Consolas" w:hAnsi="Consolas"/>
          <w:color w:val="C7254E"/>
          <w:shd w:val="clear" w:color="auto" w:fill="F9F2F4"/>
        </w:rPr>
        <w:t>aiman.man.</w:t>
      </w:r>
      <w:r>
        <w:rPr>
          <w:rStyle w:val="HTML"/>
          <w:rFonts w:ascii="Consolas" w:hAnsi="Consolas"/>
          <w:color w:val="C7254E"/>
          <w:shd w:val="clear" w:color="auto" w:fill="F9F2F4"/>
        </w:rPr>
        <w:t>getFilterChanges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14:paraId="766ADBBE" w14:textId="38D4CDE8" w:rsidR="00144C1E" w:rsidRDefault="000877F1" w:rsidP="00E75E92">
      <w:pPr>
        <w:pStyle w:val="20"/>
      </w:pPr>
      <w:r>
        <w:t>A</w:t>
      </w:r>
      <w:r>
        <w:rPr>
          <w:rFonts w:hint="eastAsia"/>
        </w:rPr>
        <w:t>iman.man.</w:t>
      </w:r>
      <w:r w:rsidR="00144C1E" w:rsidRPr="00A16D27">
        <w:t>getEntrustList</w:t>
      </w:r>
    </w:p>
    <w:p w14:paraId="7C7CFC02" w14:textId="77777777" w:rsidR="00144C1E" w:rsidRPr="00A16D27" w:rsidRDefault="00144C1E" w:rsidP="00144C1E">
      <w:r>
        <w:rPr>
          <w:rFonts w:hint="eastAsia"/>
        </w:rPr>
        <w:t>根据指定授权账户所有最新区块的委托信息。</w:t>
      </w:r>
    </w:p>
    <w:p w14:paraId="61DCDFD2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参数</w:t>
      </w:r>
    </w:p>
    <w:p w14:paraId="6DD147E2" w14:textId="56EC068F" w:rsidR="00144C1E" w:rsidRPr="000877F1" w:rsidRDefault="00144C1E" w:rsidP="000877F1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STRING- </w:t>
      </w:r>
      <w:r>
        <w:rPr>
          <w:rFonts w:ascii="Arial" w:hAnsi="Arial" w:cs="Arial" w:hint="eastAsia"/>
          <w:color w:val="333333"/>
          <w:sz w:val="23"/>
          <w:szCs w:val="23"/>
        </w:rPr>
        <w:t>授权账户地址。</w:t>
      </w:r>
    </w:p>
    <w:p w14:paraId="10BF8903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返回值</w:t>
      </w:r>
    </w:p>
    <w:p w14:paraId="1EF7FEC0" w14:textId="77777777" w:rsidR="00144C1E" w:rsidRDefault="00144C1E" w:rsidP="00144C1E">
      <w:r>
        <w:t>OBJECT-</w:t>
      </w:r>
      <w:r>
        <w:rPr>
          <w:rFonts w:hint="eastAsia"/>
        </w:rPr>
        <w:t>委托账户信息列表。委托账户信息结构如下：</w:t>
      </w:r>
    </w:p>
    <w:p w14:paraId="2AF4CA3E" w14:textId="77777777" w:rsidR="00144C1E" w:rsidRDefault="00144C1E" w:rsidP="00107C07">
      <w:pPr>
        <w:pStyle w:val="a7"/>
        <w:numPr>
          <w:ilvl w:val="0"/>
          <w:numId w:val="32"/>
        </w:numPr>
        <w:ind w:firstLineChars="0"/>
      </w:pPr>
      <w:r>
        <w:t>EntrustAddres : STRING</w:t>
      </w:r>
      <w:r>
        <w:rPr>
          <w:rFonts w:hint="eastAsia"/>
        </w:rPr>
        <w:t>-</w:t>
      </w:r>
      <w:r>
        <w:rPr>
          <w:rFonts w:hint="eastAsia"/>
        </w:rPr>
        <w:t>委托账户地址</w:t>
      </w:r>
    </w:p>
    <w:p w14:paraId="0BFF72BC" w14:textId="77777777" w:rsidR="00144C1E" w:rsidRDefault="00144C1E" w:rsidP="00107C07">
      <w:pPr>
        <w:pStyle w:val="a7"/>
        <w:numPr>
          <w:ilvl w:val="0"/>
          <w:numId w:val="32"/>
        </w:numPr>
        <w:ind w:firstLineChars="0"/>
      </w:pPr>
      <w:r>
        <w:t>IsEntrustGas</w:t>
      </w:r>
      <w:r>
        <w:rPr>
          <w:rFonts w:hint="eastAsia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Boolean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hint="eastAsia"/>
        </w:rPr>
        <w:t xml:space="preserve"> -</w:t>
      </w:r>
      <w:r>
        <w:rPr>
          <w:rFonts w:hint="eastAsia"/>
        </w:rPr>
        <w:t>是否委托</w:t>
      </w:r>
      <w:r>
        <w:rPr>
          <w:rFonts w:hint="eastAsia"/>
        </w:rPr>
        <w:t>G</w:t>
      </w:r>
      <w:r>
        <w:t>AS</w:t>
      </w:r>
      <w:r>
        <w:rPr>
          <w:rFonts w:hint="eastAsia"/>
        </w:rPr>
        <w:t>代付。</w:t>
      </w:r>
      <w:r>
        <w:t>True</w:t>
      </w:r>
      <w:r>
        <w:rPr>
          <w:rFonts w:hint="eastAsia"/>
        </w:rPr>
        <w:t>表示是委托</w:t>
      </w:r>
      <w:r>
        <w:rPr>
          <w:rFonts w:hint="eastAsia"/>
        </w:rPr>
        <w:t>Gas</w:t>
      </w:r>
      <w:r>
        <w:rPr>
          <w:rFonts w:hint="eastAsia"/>
        </w:rPr>
        <w:t>代付。</w:t>
      </w:r>
    </w:p>
    <w:p w14:paraId="61E15157" w14:textId="77777777" w:rsidR="00144C1E" w:rsidRDefault="00144C1E" w:rsidP="00107C07">
      <w:pPr>
        <w:pStyle w:val="a7"/>
        <w:numPr>
          <w:ilvl w:val="0"/>
          <w:numId w:val="32"/>
        </w:numPr>
        <w:ind w:firstLineChars="0"/>
      </w:pPr>
      <w:r>
        <w:t>IsEntrustSign</w:t>
      </w:r>
      <w:r>
        <w:rPr>
          <w:rFonts w:hint="eastAsia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Boolean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hint="eastAsia"/>
        </w:rPr>
        <w:t xml:space="preserve"> -</w:t>
      </w:r>
      <w:r>
        <w:rPr>
          <w:rFonts w:hint="eastAsia"/>
        </w:rPr>
        <w:t>是否委托签名。</w:t>
      </w:r>
      <w:r>
        <w:t>True</w:t>
      </w:r>
      <w:r>
        <w:rPr>
          <w:rFonts w:hint="eastAsia"/>
        </w:rPr>
        <w:t>表示是委托签名。</w:t>
      </w:r>
    </w:p>
    <w:p w14:paraId="1BFA558B" w14:textId="77777777" w:rsidR="00144C1E" w:rsidRPr="00526B0B" w:rsidRDefault="00144C1E" w:rsidP="00107C07">
      <w:pPr>
        <w:pStyle w:val="HTML0"/>
        <w:numPr>
          <w:ilvl w:val="0"/>
          <w:numId w:val="32"/>
        </w:numPr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526B0B">
        <w:rPr>
          <w:rFonts w:asciiTheme="minorHAnsi" w:hAnsiTheme="minorHAnsi" w:cstheme="minorBidi"/>
          <w:kern w:val="2"/>
          <w:sz w:val="21"/>
          <w:szCs w:val="22"/>
        </w:rPr>
        <w:t xml:space="preserve">EnstrustSetType </w:t>
      </w:r>
      <w:r w:rsidRPr="00526B0B">
        <w:rPr>
          <w:rFonts w:asciiTheme="minorHAnsi" w:hAnsiTheme="minorHAnsi" w:cstheme="minorBidi" w:hint="eastAsia"/>
          <w:kern w:val="2"/>
          <w:sz w:val="21"/>
          <w:szCs w:val="22"/>
        </w:rPr>
        <w:t>：DATA， 1</w:t>
      </w:r>
      <w:r w:rsidRPr="00526B0B">
        <w:rPr>
          <w:rFonts w:asciiTheme="minorHAnsi" w:hAnsiTheme="minorHAnsi" w:cstheme="minorBidi"/>
          <w:kern w:val="2"/>
          <w:sz w:val="21"/>
          <w:szCs w:val="22"/>
        </w:rPr>
        <w:t>byte</w:t>
      </w:r>
      <w:r w:rsidRPr="00526B0B">
        <w:rPr>
          <w:rFonts w:asciiTheme="minorHAnsi" w:hAnsiTheme="minorHAnsi" w:cstheme="minorBidi" w:hint="eastAsia"/>
          <w:kern w:val="2"/>
          <w:sz w:val="21"/>
          <w:szCs w:val="22"/>
        </w:rPr>
        <w:t>- 0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：</w:t>
      </w:r>
      <w:r w:rsidRPr="00526B0B">
        <w:rPr>
          <w:rFonts w:asciiTheme="minorHAnsi" w:hAnsiTheme="minorHAnsi" w:cstheme="minorBidi" w:hint="eastAsia"/>
          <w:kern w:val="2"/>
          <w:sz w:val="21"/>
          <w:szCs w:val="22"/>
        </w:rPr>
        <w:t>按高度委托,1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：</w:t>
      </w:r>
      <w:r w:rsidRPr="00526B0B">
        <w:rPr>
          <w:rFonts w:asciiTheme="minorHAnsi" w:hAnsiTheme="minorHAnsi" w:cstheme="minorBidi" w:hint="eastAsia"/>
          <w:kern w:val="2"/>
          <w:sz w:val="21"/>
          <w:szCs w:val="22"/>
        </w:rPr>
        <w:t>按时间委托,2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：</w:t>
      </w:r>
      <w:r w:rsidRPr="00526B0B">
        <w:rPr>
          <w:rFonts w:asciiTheme="minorHAnsi" w:hAnsiTheme="minorHAnsi" w:cstheme="minorBidi" w:hint="eastAsia"/>
          <w:kern w:val="2"/>
          <w:sz w:val="21"/>
          <w:szCs w:val="22"/>
        </w:rPr>
        <w:t>按次数委托</w:t>
      </w:r>
    </w:p>
    <w:p w14:paraId="6DB06E4A" w14:textId="77777777" w:rsidR="00144C1E" w:rsidRDefault="00144C1E" w:rsidP="00107C07">
      <w:pPr>
        <w:pStyle w:val="a7"/>
        <w:numPr>
          <w:ilvl w:val="0"/>
          <w:numId w:val="32"/>
        </w:numPr>
        <w:ind w:firstLineChars="0"/>
      </w:pPr>
      <w:r w:rsidRPr="00526B0B">
        <w:lastRenderedPageBreak/>
        <w:t>StartHeight</w:t>
      </w:r>
      <w:r>
        <w:t xml:space="preserve"> </w:t>
      </w:r>
      <w:r>
        <w:rPr>
          <w:rFonts w:hint="eastAsia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 xml:space="preserve"> - </w:t>
      </w:r>
      <w:r>
        <w:rPr>
          <w:rFonts w:ascii="Arial" w:hAnsi="Arial" w:cs="Arial"/>
          <w:color w:val="333333"/>
          <w:sz w:val="23"/>
          <w:szCs w:val="23"/>
        </w:rPr>
        <w:t>整数块编号，</w:t>
      </w:r>
      <w:r>
        <w:rPr>
          <w:rFonts w:ascii="Arial" w:hAnsi="Arial" w:cs="Arial" w:hint="eastAsia"/>
          <w:color w:val="333333"/>
          <w:sz w:val="23"/>
          <w:szCs w:val="23"/>
        </w:rPr>
        <w:t>委托的起始高度</w:t>
      </w:r>
    </w:p>
    <w:p w14:paraId="248400F3" w14:textId="77777777" w:rsidR="00144C1E" w:rsidRDefault="00144C1E" w:rsidP="00107C07">
      <w:pPr>
        <w:pStyle w:val="a7"/>
        <w:numPr>
          <w:ilvl w:val="0"/>
          <w:numId w:val="32"/>
        </w:numPr>
        <w:ind w:firstLineChars="0"/>
      </w:pPr>
      <w:r w:rsidRPr="00526B0B">
        <w:t>EndHeight</w:t>
      </w:r>
      <w:r>
        <w:rPr>
          <w:rFonts w:hint="eastAsia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 xml:space="preserve"> - </w:t>
      </w:r>
      <w:r>
        <w:rPr>
          <w:rFonts w:ascii="Arial" w:hAnsi="Arial" w:cs="Arial"/>
          <w:color w:val="333333"/>
          <w:sz w:val="23"/>
          <w:szCs w:val="23"/>
        </w:rPr>
        <w:t>整数块编号，</w:t>
      </w:r>
      <w:r>
        <w:rPr>
          <w:rFonts w:ascii="Arial" w:hAnsi="Arial" w:cs="Arial" w:hint="eastAsia"/>
          <w:color w:val="333333"/>
          <w:sz w:val="23"/>
          <w:szCs w:val="23"/>
        </w:rPr>
        <w:t>委托的结束高度</w:t>
      </w:r>
    </w:p>
    <w:p w14:paraId="77252BB0" w14:textId="77777777" w:rsidR="00144C1E" w:rsidRDefault="00144C1E" w:rsidP="00107C07">
      <w:pPr>
        <w:pStyle w:val="a7"/>
        <w:numPr>
          <w:ilvl w:val="0"/>
          <w:numId w:val="32"/>
        </w:numPr>
        <w:ind w:firstLineChars="0"/>
      </w:pPr>
      <w:r w:rsidRPr="00526B0B">
        <w:t>StartTime</w:t>
      </w:r>
      <w:r>
        <w:rPr>
          <w:rFonts w:hint="eastAsia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 xml:space="preserve"> – </w:t>
      </w:r>
      <w:r>
        <w:rPr>
          <w:rFonts w:ascii="Arial" w:hAnsi="Arial" w:cs="Arial" w:hint="eastAsia"/>
          <w:color w:val="333333"/>
          <w:sz w:val="23"/>
          <w:szCs w:val="23"/>
        </w:rPr>
        <w:t>U</w:t>
      </w:r>
      <w:r>
        <w:rPr>
          <w:rFonts w:ascii="Arial" w:hAnsi="Arial" w:cs="Arial"/>
          <w:color w:val="333333"/>
          <w:sz w:val="23"/>
          <w:szCs w:val="23"/>
        </w:rPr>
        <w:t>TC</w:t>
      </w:r>
      <w:r>
        <w:rPr>
          <w:rFonts w:ascii="Arial" w:hAnsi="Arial" w:cs="Arial" w:hint="eastAsia"/>
          <w:color w:val="333333"/>
          <w:sz w:val="23"/>
          <w:szCs w:val="23"/>
        </w:rPr>
        <w:t>时间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Fonts w:ascii="Arial" w:hAnsi="Arial" w:cs="Arial" w:hint="eastAsia"/>
          <w:color w:val="333333"/>
          <w:sz w:val="23"/>
          <w:szCs w:val="23"/>
        </w:rPr>
        <w:t>委托的起始时间</w:t>
      </w:r>
    </w:p>
    <w:p w14:paraId="6809EEBA" w14:textId="77777777" w:rsidR="00144C1E" w:rsidRDefault="00144C1E" w:rsidP="00107C07">
      <w:pPr>
        <w:pStyle w:val="a7"/>
        <w:numPr>
          <w:ilvl w:val="0"/>
          <w:numId w:val="32"/>
        </w:numPr>
        <w:ind w:firstLineChars="0"/>
      </w:pPr>
      <w:r w:rsidRPr="00526B0B">
        <w:t>EndTime</w:t>
      </w:r>
      <w:r>
        <w:rPr>
          <w:rFonts w:hint="eastAsia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Fonts w:ascii="Arial" w:hAnsi="Arial" w:cs="Arial"/>
          <w:color w:val="333333"/>
          <w:sz w:val="23"/>
          <w:szCs w:val="23"/>
        </w:rPr>
        <w:t xml:space="preserve"> – </w:t>
      </w:r>
      <w:r>
        <w:rPr>
          <w:rFonts w:ascii="Arial" w:hAnsi="Arial" w:cs="Arial" w:hint="eastAsia"/>
          <w:color w:val="333333"/>
          <w:sz w:val="23"/>
          <w:szCs w:val="23"/>
        </w:rPr>
        <w:t>U</w:t>
      </w:r>
      <w:r>
        <w:rPr>
          <w:rFonts w:ascii="Arial" w:hAnsi="Arial" w:cs="Arial"/>
          <w:color w:val="333333"/>
          <w:sz w:val="23"/>
          <w:szCs w:val="23"/>
        </w:rPr>
        <w:t>TC</w:t>
      </w:r>
      <w:r>
        <w:rPr>
          <w:rFonts w:ascii="Arial" w:hAnsi="Arial" w:cs="Arial" w:hint="eastAsia"/>
          <w:color w:val="333333"/>
          <w:sz w:val="23"/>
          <w:szCs w:val="23"/>
        </w:rPr>
        <w:t>时间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Fonts w:ascii="Arial" w:hAnsi="Arial" w:cs="Arial" w:hint="eastAsia"/>
          <w:color w:val="333333"/>
          <w:sz w:val="23"/>
          <w:szCs w:val="23"/>
        </w:rPr>
        <w:t>委托的结束时间</w:t>
      </w:r>
    </w:p>
    <w:p w14:paraId="60185612" w14:textId="77777777" w:rsidR="00144C1E" w:rsidRDefault="00144C1E" w:rsidP="00107C07">
      <w:pPr>
        <w:pStyle w:val="a7"/>
        <w:numPr>
          <w:ilvl w:val="0"/>
          <w:numId w:val="32"/>
        </w:numPr>
        <w:ind w:firstLineChars="0"/>
      </w:pPr>
      <w:r w:rsidRPr="00526B0B">
        <w:t>EntrustCount</w:t>
      </w:r>
      <w:r>
        <w:rPr>
          <w:rFonts w:hint="eastAsia"/>
        </w:rPr>
        <w:t>：</w:t>
      </w:r>
      <w:r>
        <w:rPr>
          <w:rStyle w:val="HTML"/>
          <w:rFonts w:ascii="Consolas" w:hAnsi="Consolas"/>
          <w:color w:val="C7254E"/>
          <w:shd w:val="clear" w:color="auto" w:fill="F9F2F4"/>
        </w:rPr>
        <w:t>QUANTITY</w:t>
      </w:r>
      <w:r>
        <w:rPr>
          <w:rStyle w:val="HTML"/>
          <w:rFonts w:ascii="Consolas" w:hAnsi="Consolas" w:hint="eastAsia"/>
          <w:color w:val="C7254E"/>
          <w:shd w:val="clear" w:color="auto" w:fill="F9F2F4"/>
        </w:rPr>
        <w:t>-</w:t>
      </w:r>
      <w:r>
        <w:rPr>
          <w:rStyle w:val="HTML"/>
          <w:rFonts w:ascii="Consolas" w:hAnsi="Consolas" w:hint="eastAsia"/>
          <w:color w:val="C7254E"/>
          <w:shd w:val="clear" w:color="auto" w:fill="F9F2F4"/>
        </w:rPr>
        <w:t>委托次数</w:t>
      </w:r>
    </w:p>
    <w:p w14:paraId="20AADE16" w14:textId="77777777" w:rsidR="00144C1E" w:rsidRDefault="00144C1E" w:rsidP="00144C1E">
      <w:pPr>
        <w:pStyle w:val="30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示例代码</w:t>
      </w:r>
    </w:p>
    <w:p w14:paraId="5616BAE5" w14:textId="77777777" w:rsidR="00144C1E" w:rsidRDefault="00144C1E" w:rsidP="00144C1E">
      <w:r>
        <w:rPr>
          <w:rFonts w:hint="eastAsia"/>
        </w:rPr>
        <w:t>请求：</w:t>
      </w:r>
    </w:p>
    <w:p w14:paraId="410CD947" w14:textId="4B5D8DCA" w:rsidR="00144C1E" w:rsidRPr="000877F1" w:rsidRDefault="000877F1" w:rsidP="00144C1E">
      <w:pPr>
        <w:pStyle w:val="HTML0"/>
        <w:shd w:val="clear" w:color="auto" w:fill="F7F7F9"/>
        <w:wordWrap w:val="0"/>
        <w:spacing w:after="150"/>
        <w:rPr>
          <w:rFonts w:ascii="Consolas" w:hAnsi="Consolas"/>
          <w:color w:val="000000" w:themeColor="text1"/>
        </w:rPr>
      </w:pPr>
      <w:r w:rsidRPr="000877F1">
        <w:rPr>
          <w:rStyle w:val="pln"/>
          <w:rFonts w:ascii="Consolas" w:hAnsi="Consolas"/>
          <w:color w:val="000000" w:themeColor="text1"/>
        </w:rPr>
        <w:t>var result = aiman.man.getEntrustList(</w:t>
      </w:r>
      <w:r w:rsidR="00144C1E" w:rsidRPr="000877F1">
        <w:rPr>
          <w:rStyle w:val="str"/>
          <w:rFonts w:ascii="Consolas" w:hAnsi="Consolas"/>
          <w:color w:val="000000" w:themeColor="text1"/>
        </w:rPr>
        <w:t>"MAN.</w:t>
      </w:r>
      <w:r w:rsidRPr="000877F1">
        <w:rPr>
          <w:rStyle w:val="str"/>
          <w:rFonts w:ascii="Consolas" w:hAnsi="Consolas"/>
          <w:color w:val="000000" w:themeColor="text1"/>
        </w:rPr>
        <w:t>21LDRQtTVBdv3EcktxrVQebpQmLEA”);</w:t>
      </w:r>
    </w:p>
    <w:p w14:paraId="24F85CD3" w14:textId="77777777" w:rsidR="00144C1E" w:rsidRPr="00904FD4" w:rsidRDefault="00144C1E" w:rsidP="00144C1E"/>
    <w:p w14:paraId="365EF842" w14:textId="69B46521" w:rsidR="00144C1E" w:rsidRDefault="000877F1" w:rsidP="00144C1E">
      <w:r>
        <w:rPr>
          <w:rFonts w:hint="eastAsia"/>
        </w:rPr>
        <w:t>返回</w:t>
      </w:r>
      <w:r w:rsidR="00144C1E">
        <w:t>[</w:t>
      </w:r>
    </w:p>
    <w:p w14:paraId="7466CF12" w14:textId="77777777" w:rsidR="00144C1E" w:rsidRDefault="00144C1E" w:rsidP="00144C1E">
      <w:r>
        <w:t xml:space="preserve">  {</w:t>
      </w:r>
    </w:p>
    <w:p w14:paraId="2722D03D" w14:textId="77777777" w:rsidR="00144C1E" w:rsidRDefault="00144C1E" w:rsidP="00144C1E">
      <w:r>
        <w:tab/>
        <w:t xml:space="preserve">  "EntrustAddres": "</w:t>
      </w:r>
      <w:r w:rsidRPr="001F0520">
        <w:t>MAN.CUVXBNBpqXipn5JtDsnWKz3e59to</w:t>
      </w:r>
      <w:r>
        <w:t>",</w:t>
      </w:r>
    </w:p>
    <w:p w14:paraId="7D9B80CF" w14:textId="77777777" w:rsidR="00144C1E" w:rsidRDefault="00144C1E" w:rsidP="00144C1E">
      <w:r>
        <w:tab/>
      </w:r>
      <w:r>
        <w:tab/>
        <w:t xml:space="preserve">"IsEntrustGas":false,   </w:t>
      </w:r>
    </w:p>
    <w:p w14:paraId="51A97E6F" w14:textId="77777777" w:rsidR="00144C1E" w:rsidRDefault="00144C1E" w:rsidP="00144C1E">
      <w:r>
        <w:tab/>
      </w:r>
      <w:r>
        <w:tab/>
        <w:t xml:space="preserve">"IsEntrustSign":false, </w:t>
      </w:r>
    </w:p>
    <w:p w14:paraId="6E643E44" w14:textId="77777777" w:rsidR="00144C1E" w:rsidRDefault="00144C1E" w:rsidP="00144C1E">
      <w:r>
        <w:tab/>
      </w:r>
      <w:r>
        <w:tab/>
        <w:t>"EnstrustSetType":2,</w:t>
      </w:r>
    </w:p>
    <w:p w14:paraId="16B59DA8" w14:textId="77777777" w:rsidR="00144C1E" w:rsidRDefault="00144C1E" w:rsidP="00144C1E">
      <w:r>
        <w:tab/>
      </w:r>
      <w:r>
        <w:tab/>
        <w:t>"StartHeight":0,</w:t>
      </w:r>
    </w:p>
    <w:p w14:paraId="506DFFAF" w14:textId="77777777" w:rsidR="00144C1E" w:rsidRDefault="00144C1E" w:rsidP="00144C1E">
      <w:r>
        <w:tab/>
      </w:r>
      <w:r>
        <w:tab/>
        <w:t>"EndHeight":0,</w:t>
      </w:r>
    </w:p>
    <w:p w14:paraId="26F6CB9F" w14:textId="77777777" w:rsidR="00144C1E" w:rsidRDefault="00144C1E" w:rsidP="00144C1E">
      <w:r>
        <w:tab/>
      </w:r>
      <w:r>
        <w:tab/>
        <w:t>"StartTime":0,</w:t>
      </w:r>
    </w:p>
    <w:p w14:paraId="64EE4D94" w14:textId="77777777" w:rsidR="00144C1E" w:rsidRDefault="00144C1E" w:rsidP="00144C1E">
      <w:r>
        <w:tab/>
      </w:r>
      <w:r>
        <w:tab/>
        <w:t>"EndTime":0,</w:t>
      </w:r>
    </w:p>
    <w:p w14:paraId="25231729" w14:textId="77777777" w:rsidR="00144C1E" w:rsidRDefault="00144C1E" w:rsidP="00144C1E">
      <w:r>
        <w:tab/>
      </w:r>
      <w:r>
        <w:tab/>
        <w:t>"EntrustCount": 5</w:t>
      </w:r>
    </w:p>
    <w:p w14:paraId="4E3C450E" w14:textId="77777777" w:rsidR="00144C1E" w:rsidRDefault="00144C1E" w:rsidP="00144C1E">
      <w:r>
        <w:t xml:space="preserve">  }</w:t>
      </w:r>
    </w:p>
    <w:p w14:paraId="7B40BC68" w14:textId="4C898D64" w:rsidR="00CF7363" w:rsidRPr="00154307" w:rsidRDefault="00144C1E" w:rsidP="00B2763D">
      <w:r>
        <w:t xml:space="preserve">  ]</w:t>
      </w:r>
    </w:p>
    <w:sectPr w:rsidR="00CF7363" w:rsidRPr="00154307" w:rsidSect="00EE5F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7EA"/>
    <w:multiLevelType w:val="hybridMultilevel"/>
    <w:tmpl w:val="5960281A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065EB4"/>
    <w:multiLevelType w:val="hybridMultilevel"/>
    <w:tmpl w:val="D682E746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6B3B8D"/>
    <w:multiLevelType w:val="multilevel"/>
    <w:tmpl w:val="BE4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26841"/>
    <w:multiLevelType w:val="hybridMultilevel"/>
    <w:tmpl w:val="82EACA20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4F5E22"/>
    <w:multiLevelType w:val="hybridMultilevel"/>
    <w:tmpl w:val="370C26F8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53919"/>
    <w:multiLevelType w:val="hybridMultilevel"/>
    <w:tmpl w:val="76E46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10214F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4A051F8"/>
    <w:multiLevelType w:val="hybridMultilevel"/>
    <w:tmpl w:val="D32E0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4E5C11"/>
    <w:multiLevelType w:val="multilevel"/>
    <w:tmpl w:val="6102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06602"/>
    <w:multiLevelType w:val="multilevel"/>
    <w:tmpl w:val="3C2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417CD"/>
    <w:multiLevelType w:val="hybridMultilevel"/>
    <w:tmpl w:val="688AE2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6F5211"/>
    <w:multiLevelType w:val="hybridMultilevel"/>
    <w:tmpl w:val="245C497C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E98494B"/>
    <w:multiLevelType w:val="multilevel"/>
    <w:tmpl w:val="DC16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B2415"/>
    <w:multiLevelType w:val="multilevel"/>
    <w:tmpl w:val="C7E0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95DE4"/>
    <w:multiLevelType w:val="hybridMultilevel"/>
    <w:tmpl w:val="F9E8D98E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2DC5768"/>
    <w:multiLevelType w:val="multilevel"/>
    <w:tmpl w:val="DC16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73161"/>
    <w:multiLevelType w:val="hybridMultilevel"/>
    <w:tmpl w:val="E71A886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 w15:restartNumberingAfterBreak="0">
    <w:nsid w:val="439B40EC"/>
    <w:multiLevelType w:val="hybridMultilevel"/>
    <w:tmpl w:val="B0E6014C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5CD1EEF"/>
    <w:multiLevelType w:val="multilevel"/>
    <w:tmpl w:val="B85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56A94"/>
    <w:multiLevelType w:val="multilevel"/>
    <w:tmpl w:val="1C06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B06E1"/>
    <w:multiLevelType w:val="multilevel"/>
    <w:tmpl w:val="51A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E45A37"/>
    <w:multiLevelType w:val="hybridMultilevel"/>
    <w:tmpl w:val="5BCE6818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96D68C7"/>
    <w:multiLevelType w:val="multilevel"/>
    <w:tmpl w:val="B45E1B5E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none"/>
      <w:lvlRestart w:val="0"/>
      <w:isLgl/>
      <w:lvlText w:val="%2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 w15:restartNumberingAfterBreak="0">
    <w:nsid w:val="5A036601"/>
    <w:multiLevelType w:val="multilevel"/>
    <w:tmpl w:val="1B6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6268E"/>
    <w:multiLevelType w:val="multilevel"/>
    <w:tmpl w:val="8198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CC1B3C"/>
    <w:multiLevelType w:val="hybridMultilevel"/>
    <w:tmpl w:val="1D8A8E6A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2CE3E95"/>
    <w:multiLevelType w:val="hybridMultilevel"/>
    <w:tmpl w:val="1E8A11FA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D55322B"/>
    <w:multiLevelType w:val="multilevel"/>
    <w:tmpl w:val="7F7EA0A2"/>
    <w:styleLink w:val="3"/>
    <w:lvl w:ilvl="0">
      <w:start w:val="2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8" w15:restartNumberingAfterBreak="0">
    <w:nsid w:val="6D7F788D"/>
    <w:multiLevelType w:val="hybridMultilevel"/>
    <w:tmpl w:val="04962D2A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EF73B8D"/>
    <w:multiLevelType w:val="hybridMultilevel"/>
    <w:tmpl w:val="A6605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04C6B1B"/>
    <w:multiLevelType w:val="multilevel"/>
    <w:tmpl w:val="6B7C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15529"/>
    <w:multiLevelType w:val="hybridMultilevel"/>
    <w:tmpl w:val="9B5464DC"/>
    <w:lvl w:ilvl="0" w:tplc="AF2A7A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8FD577D"/>
    <w:multiLevelType w:val="multilevel"/>
    <w:tmpl w:val="4368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BC414B"/>
    <w:multiLevelType w:val="hybridMultilevel"/>
    <w:tmpl w:val="3168B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C8C5AE1"/>
    <w:multiLevelType w:val="multilevel"/>
    <w:tmpl w:val="7558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4"/>
  </w:num>
  <w:num w:numId="3">
    <w:abstractNumId w:val="11"/>
  </w:num>
  <w:num w:numId="4">
    <w:abstractNumId w:val="1"/>
  </w:num>
  <w:num w:numId="5">
    <w:abstractNumId w:val="31"/>
  </w:num>
  <w:num w:numId="6">
    <w:abstractNumId w:val="28"/>
  </w:num>
  <w:num w:numId="7">
    <w:abstractNumId w:val="25"/>
  </w:num>
  <w:num w:numId="8">
    <w:abstractNumId w:val="4"/>
  </w:num>
  <w:num w:numId="9">
    <w:abstractNumId w:val="26"/>
  </w:num>
  <w:num w:numId="10">
    <w:abstractNumId w:val="3"/>
  </w:num>
  <w:num w:numId="11">
    <w:abstractNumId w:val="21"/>
  </w:num>
  <w:num w:numId="12">
    <w:abstractNumId w:val="0"/>
  </w:num>
  <w:num w:numId="13">
    <w:abstractNumId w:val="34"/>
  </w:num>
  <w:num w:numId="14">
    <w:abstractNumId w:val="24"/>
  </w:num>
  <w:num w:numId="15">
    <w:abstractNumId w:val="9"/>
  </w:num>
  <w:num w:numId="16">
    <w:abstractNumId w:val="20"/>
  </w:num>
  <w:num w:numId="17">
    <w:abstractNumId w:val="7"/>
  </w:num>
  <w:num w:numId="18">
    <w:abstractNumId w:val="22"/>
  </w:num>
  <w:num w:numId="19">
    <w:abstractNumId w:val="6"/>
  </w:num>
  <w:num w:numId="20">
    <w:abstractNumId w:val="27"/>
  </w:num>
  <w:num w:numId="21">
    <w:abstractNumId w:val="18"/>
  </w:num>
  <w:num w:numId="22">
    <w:abstractNumId w:val="23"/>
  </w:num>
  <w:num w:numId="23">
    <w:abstractNumId w:val="5"/>
  </w:num>
  <w:num w:numId="24">
    <w:abstractNumId w:val="29"/>
  </w:num>
  <w:num w:numId="25">
    <w:abstractNumId w:val="13"/>
  </w:num>
  <w:num w:numId="26">
    <w:abstractNumId w:val="2"/>
  </w:num>
  <w:num w:numId="27">
    <w:abstractNumId w:val="33"/>
  </w:num>
  <w:num w:numId="28">
    <w:abstractNumId w:val="8"/>
  </w:num>
  <w:num w:numId="29">
    <w:abstractNumId w:val="19"/>
  </w:num>
  <w:num w:numId="30">
    <w:abstractNumId w:val="30"/>
  </w:num>
  <w:num w:numId="31">
    <w:abstractNumId w:val="10"/>
  </w:num>
  <w:num w:numId="32">
    <w:abstractNumId w:val="16"/>
  </w:num>
  <w:num w:numId="33">
    <w:abstractNumId w:val="15"/>
  </w:num>
  <w:num w:numId="34">
    <w:abstractNumId w:val="12"/>
  </w:num>
  <w:num w:numId="35">
    <w:abstractNumId w:val="17"/>
  </w:num>
  <w:numIdMacAtCleanup w:val="3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12F"/>
    <w:rsid w:val="00007D91"/>
    <w:rsid w:val="000113BE"/>
    <w:rsid w:val="00031A85"/>
    <w:rsid w:val="000439D8"/>
    <w:rsid w:val="000451BF"/>
    <w:rsid w:val="0005194C"/>
    <w:rsid w:val="00052275"/>
    <w:rsid w:val="000575AB"/>
    <w:rsid w:val="00070157"/>
    <w:rsid w:val="00080C85"/>
    <w:rsid w:val="000877F1"/>
    <w:rsid w:val="000951C7"/>
    <w:rsid w:val="0009713D"/>
    <w:rsid w:val="000974BB"/>
    <w:rsid w:val="000A71B9"/>
    <w:rsid w:val="000C5804"/>
    <w:rsid w:val="000C6167"/>
    <w:rsid w:val="000D6B0A"/>
    <w:rsid w:val="000E4A80"/>
    <w:rsid w:val="000E7D72"/>
    <w:rsid w:val="000F6069"/>
    <w:rsid w:val="0010609B"/>
    <w:rsid w:val="00107C07"/>
    <w:rsid w:val="00144C1E"/>
    <w:rsid w:val="0014705F"/>
    <w:rsid w:val="00154307"/>
    <w:rsid w:val="0017120E"/>
    <w:rsid w:val="00172DA9"/>
    <w:rsid w:val="00196AA7"/>
    <w:rsid w:val="00196CE8"/>
    <w:rsid w:val="001A4F45"/>
    <w:rsid w:val="001A7B8F"/>
    <w:rsid w:val="001C06C6"/>
    <w:rsid w:val="001C6659"/>
    <w:rsid w:val="001E60A6"/>
    <w:rsid w:val="00210380"/>
    <w:rsid w:val="00215DD2"/>
    <w:rsid w:val="00257678"/>
    <w:rsid w:val="00286D6C"/>
    <w:rsid w:val="0029047F"/>
    <w:rsid w:val="002A59F7"/>
    <w:rsid w:val="002C39E6"/>
    <w:rsid w:val="002C430A"/>
    <w:rsid w:val="002D5033"/>
    <w:rsid w:val="002E5702"/>
    <w:rsid w:val="002F3353"/>
    <w:rsid w:val="003030FD"/>
    <w:rsid w:val="00320A7F"/>
    <w:rsid w:val="00321FEF"/>
    <w:rsid w:val="00336639"/>
    <w:rsid w:val="00351206"/>
    <w:rsid w:val="00374865"/>
    <w:rsid w:val="00377F7F"/>
    <w:rsid w:val="00385D87"/>
    <w:rsid w:val="00396D20"/>
    <w:rsid w:val="003A6D85"/>
    <w:rsid w:val="003B7059"/>
    <w:rsid w:val="003D3CFD"/>
    <w:rsid w:val="0041641C"/>
    <w:rsid w:val="004408DB"/>
    <w:rsid w:val="00441DB4"/>
    <w:rsid w:val="00462669"/>
    <w:rsid w:val="00464F6E"/>
    <w:rsid w:val="00486D43"/>
    <w:rsid w:val="00486F38"/>
    <w:rsid w:val="0049194B"/>
    <w:rsid w:val="00495F90"/>
    <w:rsid w:val="004A59F0"/>
    <w:rsid w:val="004A665D"/>
    <w:rsid w:val="004C6042"/>
    <w:rsid w:val="004C7AF6"/>
    <w:rsid w:val="004D20A4"/>
    <w:rsid w:val="004D7ED8"/>
    <w:rsid w:val="004E1ADB"/>
    <w:rsid w:val="004F59DD"/>
    <w:rsid w:val="0053223C"/>
    <w:rsid w:val="005343AE"/>
    <w:rsid w:val="00540F1F"/>
    <w:rsid w:val="005447C9"/>
    <w:rsid w:val="005466E2"/>
    <w:rsid w:val="0055325A"/>
    <w:rsid w:val="005947AA"/>
    <w:rsid w:val="0059696B"/>
    <w:rsid w:val="005976F3"/>
    <w:rsid w:val="005A30BD"/>
    <w:rsid w:val="005B0AAB"/>
    <w:rsid w:val="005B65DE"/>
    <w:rsid w:val="005C297F"/>
    <w:rsid w:val="005E3A5C"/>
    <w:rsid w:val="005E460E"/>
    <w:rsid w:val="00635181"/>
    <w:rsid w:val="006706A4"/>
    <w:rsid w:val="0068094A"/>
    <w:rsid w:val="006828E5"/>
    <w:rsid w:val="00691562"/>
    <w:rsid w:val="00696407"/>
    <w:rsid w:val="006F7081"/>
    <w:rsid w:val="007019E6"/>
    <w:rsid w:val="007106FE"/>
    <w:rsid w:val="00715097"/>
    <w:rsid w:val="00721255"/>
    <w:rsid w:val="00726ED5"/>
    <w:rsid w:val="00746CEE"/>
    <w:rsid w:val="00766D05"/>
    <w:rsid w:val="007761A1"/>
    <w:rsid w:val="007C648A"/>
    <w:rsid w:val="007C7A64"/>
    <w:rsid w:val="007D7E6D"/>
    <w:rsid w:val="007E2B4B"/>
    <w:rsid w:val="007F0E1C"/>
    <w:rsid w:val="007F139B"/>
    <w:rsid w:val="0082473D"/>
    <w:rsid w:val="00834AA2"/>
    <w:rsid w:val="00836F69"/>
    <w:rsid w:val="00841488"/>
    <w:rsid w:val="00862587"/>
    <w:rsid w:val="00875675"/>
    <w:rsid w:val="00896D50"/>
    <w:rsid w:val="00897217"/>
    <w:rsid w:val="008B6BB1"/>
    <w:rsid w:val="008C37E9"/>
    <w:rsid w:val="009053F0"/>
    <w:rsid w:val="00906883"/>
    <w:rsid w:val="0091037E"/>
    <w:rsid w:val="00917BF5"/>
    <w:rsid w:val="00937CFC"/>
    <w:rsid w:val="00941BAC"/>
    <w:rsid w:val="00962751"/>
    <w:rsid w:val="00964975"/>
    <w:rsid w:val="00966797"/>
    <w:rsid w:val="00967F0D"/>
    <w:rsid w:val="00970FDA"/>
    <w:rsid w:val="009804E2"/>
    <w:rsid w:val="009B6962"/>
    <w:rsid w:val="009C2C02"/>
    <w:rsid w:val="009C6ACB"/>
    <w:rsid w:val="009E54DF"/>
    <w:rsid w:val="00A068F1"/>
    <w:rsid w:val="00A06A15"/>
    <w:rsid w:val="00A1696F"/>
    <w:rsid w:val="00A47A4E"/>
    <w:rsid w:val="00A62FDC"/>
    <w:rsid w:val="00A810C1"/>
    <w:rsid w:val="00AB0BF8"/>
    <w:rsid w:val="00AB3044"/>
    <w:rsid w:val="00AB541D"/>
    <w:rsid w:val="00AC312F"/>
    <w:rsid w:val="00AD0E89"/>
    <w:rsid w:val="00B00737"/>
    <w:rsid w:val="00B26EA6"/>
    <w:rsid w:val="00B2763D"/>
    <w:rsid w:val="00B30911"/>
    <w:rsid w:val="00B57675"/>
    <w:rsid w:val="00B63461"/>
    <w:rsid w:val="00B85EB5"/>
    <w:rsid w:val="00B94B70"/>
    <w:rsid w:val="00BA715A"/>
    <w:rsid w:val="00BF396D"/>
    <w:rsid w:val="00C12606"/>
    <w:rsid w:val="00C16176"/>
    <w:rsid w:val="00C64097"/>
    <w:rsid w:val="00C70161"/>
    <w:rsid w:val="00C773DC"/>
    <w:rsid w:val="00C91AEE"/>
    <w:rsid w:val="00C946E3"/>
    <w:rsid w:val="00CC2E6A"/>
    <w:rsid w:val="00CC71EB"/>
    <w:rsid w:val="00CF27A4"/>
    <w:rsid w:val="00CF7363"/>
    <w:rsid w:val="00D05F93"/>
    <w:rsid w:val="00D0766A"/>
    <w:rsid w:val="00D53D46"/>
    <w:rsid w:val="00D5634B"/>
    <w:rsid w:val="00D7153C"/>
    <w:rsid w:val="00D81798"/>
    <w:rsid w:val="00D82DDD"/>
    <w:rsid w:val="00D84B3B"/>
    <w:rsid w:val="00D851BB"/>
    <w:rsid w:val="00D940D8"/>
    <w:rsid w:val="00D96C93"/>
    <w:rsid w:val="00D9742C"/>
    <w:rsid w:val="00DB67B8"/>
    <w:rsid w:val="00DC6006"/>
    <w:rsid w:val="00DC637F"/>
    <w:rsid w:val="00DD1617"/>
    <w:rsid w:val="00DD3986"/>
    <w:rsid w:val="00DD4EFD"/>
    <w:rsid w:val="00DD6DB5"/>
    <w:rsid w:val="00DF4E16"/>
    <w:rsid w:val="00E041C3"/>
    <w:rsid w:val="00E37E76"/>
    <w:rsid w:val="00E464EB"/>
    <w:rsid w:val="00E54388"/>
    <w:rsid w:val="00E55112"/>
    <w:rsid w:val="00E75E92"/>
    <w:rsid w:val="00E825C2"/>
    <w:rsid w:val="00E84359"/>
    <w:rsid w:val="00E95FDC"/>
    <w:rsid w:val="00EA0A09"/>
    <w:rsid w:val="00EA3914"/>
    <w:rsid w:val="00EB0B0C"/>
    <w:rsid w:val="00ED3B45"/>
    <w:rsid w:val="00EE12B5"/>
    <w:rsid w:val="00EE2F74"/>
    <w:rsid w:val="00EE3F6E"/>
    <w:rsid w:val="00EE47B1"/>
    <w:rsid w:val="00EE5F59"/>
    <w:rsid w:val="00F02F41"/>
    <w:rsid w:val="00F22DC0"/>
    <w:rsid w:val="00F4145D"/>
    <w:rsid w:val="00F67BCD"/>
    <w:rsid w:val="00F75857"/>
    <w:rsid w:val="00F81457"/>
    <w:rsid w:val="00F846C2"/>
    <w:rsid w:val="00F95F38"/>
    <w:rsid w:val="00F96AC8"/>
    <w:rsid w:val="00FA65EC"/>
    <w:rsid w:val="00FB0971"/>
    <w:rsid w:val="00FC0619"/>
    <w:rsid w:val="00FD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33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A4F45"/>
    <w:rPr>
      <w:rFonts w:ascii="Times New Roman" w:hAnsi="Times New Roman" w:cs="Times New Roman"/>
      <w:kern w:val="0"/>
    </w:rPr>
  </w:style>
  <w:style w:type="paragraph" w:styleId="10">
    <w:name w:val="heading 1"/>
    <w:basedOn w:val="a"/>
    <w:link w:val="11"/>
    <w:uiPriority w:val="9"/>
    <w:qFormat/>
    <w:rsid w:val="00AC31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0">
    <w:name w:val="heading 2"/>
    <w:basedOn w:val="a"/>
    <w:link w:val="21"/>
    <w:qFormat/>
    <w:rsid w:val="00AC312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0">
    <w:name w:val="heading 3"/>
    <w:basedOn w:val="a"/>
    <w:link w:val="31"/>
    <w:uiPriority w:val="9"/>
    <w:qFormat/>
    <w:rsid w:val="00AC312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qFormat/>
    <w:rsid w:val="00AC312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1">
    <w:name w:val="标题 2 字符"/>
    <w:basedOn w:val="a0"/>
    <w:link w:val="20"/>
    <w:qFormat/>
    <w:rsid w:val="00AC312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1">
    <w:name w:val="标题 3 字符"/>
    <w:basedOn w:val="a0"/>
    <w:link w:val="30"/>
    <w:uiPriority w:val="9"/>
    <w:qFormat/>
    <w:rsid w:val="00AC312F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C312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C312F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AC312F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AC312F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C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rsid w:val="00AC312F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AC312F"/>
  </w:style>
  <w:style w:type="character" w:customStyle="1" w:styleId="hljs-keyword">
    <w:name w:val="hljs-keyword"/>
    <w:basedOn w:val="a0"/>
    <w:rsid w:val="00AC312F"/>
  </w:style>
  <w:style w:type="character" w:customStyle="1" w:styleId="hljs-builtin">
    <w:name w:val="hljs-built_in"/>
    <w:basedOn w:val="a0"/>
    <w:rsid w:val="00AC312F"/>
  </w:style>
  <w:style w:type="character" w:customStyle="1" w:styleId="hljs-string">
    <w:name w:val="hljs-string"/>
    <w:basedOn w:val="a0"/>
    <w:rsid w:val="00AC312F"/>
  </w:style>
  <w:style w:type="character" w:customStyle="1" w:styleId="hljs-number">
    <w:name w:val="hljs-number"/>
    <w:basedOn w:val="a0"/>
    <w:rsid w:val="00AC312F"/>
  </w:style>
  <w:style w:type="character" w:customStyle="1" w:styleId="hljs-literal">
    <w:name w:val="hljs-literal"/>
    <w:basedOn w:val="a0"/>
    <w:rsid w:val="00AC312F"/>
  </w:style>
  <w:style w:type="character" w:customStyle="1" w:styleId="hljs-regexp">
    <w:name w:val="hljs-regexp"/>
    <w:basedOn w:val="a0"/>
    <w:rsid w:val="00AC312F"/>
  </w:style>
  <w:style w:type="character" w:customStyle="1" w:styleId="hljs-reserved">
    <w:name w:val="hljs-reserved"/>
    <w:basedOn w:val="a0"/>
    <w:rsid w:val="00AC312F"/>
  </w:style>
  <w:style w:type="character" w:customStyle="1" w:styleId="hljs-attribute">
    <w:name w:val="hljs-attribute"/>
    <w:basedOn w:val="a0"/>
    <w:rsid w:val="00AC312F"/>
  </w:style>
  <w:style w:type="character" w:customStyle="1" w:styleId="hljs-function">
    <w:name w:val="hljs-function"/>
    <w:basedOn w:val="a0"/>
    <w:rsid w:val="00AC312F"/>
  </w:style>
  <w:style w:type="character" w:customStyle="1" w:styleId="hljs-params">
    <w:name w:val="hljs-params"/>
    <w:basedOn w:val="a0"/>
    <w:rsid w:val="00AC312F"/>
  </w:style>
  <w:style w:type="character" w:customStyle="1" w:styleId="hljs-command">
    <w:name w:val="hljs-command"/>
    <w:basedOn w:val="a0"/>
    <w:rsid w:val="00AC312F"/>
  </w:style>
  <w:style w:type="character" w:customStyle="1" w:styleId="hljs-setting">
    <w:name w:val="hljs-setting"/>
    <w:basedOn w:val="a0"/>
    <w:rsid w:val="00AC312F"/>
  </w:style>
  <w:style w:type="character" w:customStyle="1" w:styleId="hljs-value">
    <w:name w:val="hljs-value"/>
    <w:basedOn w:val="a0"/>
    <w:rsid w:val="00AC312F"/>
  </w:style>
  <w:style w:type="character" w:styleId="a6">
    <w:name w:val="Strong"/>
    <w:basedOn w:val="a0"/>
    <w:uiPriority w:val="22"/>
    <w:qFormat/>
    <w:rsid w:val="00AC312F"/>
    <w:rPr>
      <w:b/>
      <w:bCs/>
    </w:rPr>
  </w:style>
  <w:style w:type="character" w:customStyle="1" w:styleId="hljs-constant">
    <w:name w:val="hljs-constant"/>
    <w:basedOn w:val="a0"/>
    <w:rsid w:val="00AC312F"/>
  </w:style>
  <w:style w:type="paragraph" w:customStyle="1" w:styleId="copyright">
    <w:name w:val="copyright"/>
    <w:basedOn w:val="a"/>
    <w:rsid w:val="00AC312F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0F6069"/>
    <w:pPr>
      <w:ind w:firstLineChars="200" w:firstLine="420"/>
    </w:pPr>
  </w:style>
  <w:style w:type="character" w:customStyle="1" w:styleId="pun">
    <w:name w:val="pun"/>
    <w:basedOn w:val="a0"/>
    <w:rsid w:val="00DD4EFD"/>
  </w:style>
  <w:style w:type="character" w:customStyle="1" w:styleId="pln">
    <w:name w:val="pln"/>
    <w:basedOn w:val="a0"/>
    <w:rsid w:val="00DD4EFD"/>
  </w:style>
  <w:style w:type="character" w:customStyle="1" w:styleId="str">
    <w:name w:val="str"/>
    <w:basedOn w:val="a0"/>
    <w:rsid w:val="00DD4EFD"/>
  </w:style>
  <w:style w:type="character" w:customStyle="1" w:styleId="kwd">
    <w:name w:val="kwd"/>
    <w:basedOn w:val="a0"/>
    <w:rsid w:val="000A71B9"/>
  </w:style>
  <w:style w:type="numbering" w:customStyle="1" w:styleId="1">
    <w:name w:val="样式1"/>
    <w:uiPriority w:val="99"/>
    <w:rsid w:val="00144C1E"/>
    <w:pPr>
      <w:numPr>
        <w:numId w:val="18"/>
      </w:numPr>
    </w:pPr>
  </w:style>
  <w:style w:type="numbering" w:customStyle="1" w:styleId="2">
    <w:name w:val="样式2"/>
    <w:uiPriority w:val="99"/>
    <w:rsid w:val="00144C1E"/>
    <w:pPr>
      <w:numPr>
        <w:numId w:val="19"/>
      </w:numPr>
    </w:pPr>
  </w:style>
  <w:style w:type="numbering" w:customStyle="1" w:styleId="3">
    <w:name w:val="样式3"/>
    <w:uiPriority w:val="99"/>
    <w:rsid w:val="00144C1E"/>
    <w:pPr>
      <w:numPr>
        <w:numId w:val="20"/>
      </w:numPr>
    </w:pPr>
  </w:style>
  <w:style w:type="character" w:customStyle="1" w:styleId="com">
    <w:name w:val="com"/>
    <w:basedOn w:val="a0"/>
    <w:rsid w:val="00144C1E"/>
  </w:style>
  <w:style w:type="character" w:customStyle="1" w:styleId="lit">
    <w:name w:val="lit"/>
    <w:basedOn w:val="a0"/>
    <w:rsid w:val="00144C1E"/>
  </w:style>
  <w:style w:type="paragraph" w:styleId="a8">
    <w:name w:val="header"/>
    <w:basedOn w:val="a"/>
    <w:link w:val="a9"/>
    <w:uiPriority w:val="99"/>
    <w:unhideWhenUsed/>
    <w:rsid w:val="00144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4C1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4C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4C1E"/>
    <w:rPr>
      <w:sz w:val="18"/>
      <w:szCs w:val="18"/>
    </w:rPr>
  </w:style>
  <w:style w:type="character" w:customStyle="1" w:styleId="typ">
    <w:name w:val="typ"/>
    <w:basedOn w:val="a0"/>
    <w:rsid w:val="00144C1E"/>
  </w:style>
  <w:style w:type="character" w:styleId="ac">
    <w:name w:val="annotation reference"/>
    <w:basedOn w:val="a0"/>
    <w:uiPriority w:val="99"/>
    <w:semiHidden/>
    <w:unhideWhenUsed/>
    <w:rsid w:val="00D84B3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84B3B"/>
  </w:style>
  <w:style w:type="character" w:customStyle="1" w:styleId="ae">
    <w:name w:val="批注文字 字符"/>
    <w:basedOn w:val="a0"/>
    <w:link w:val="ad"/>
    <w:uiPriority w:val="99"/>
    <w:semiHidden/>
    <w:rsid w:val="00D84B3B"/>
    <w:rPr>
      <w:rFonts w:ascii="Times New Roman" w:hAnsi="Times New Roman" w:cs="Times New Roman"/>
      <w:kern w:val="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84B3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D84B3B"/>
    <w:rPr>
      <w:rFonts w:ascii="Times New Roman" w:hAnsi="Times New Roman" w:cs="Times New Roman"/>
      <w:b/>
      <w:bCs/>
      <w:kern w:val="0"/>
    </w:rPr>
  </w:style>
  <w:style w:type="paragraph" w:styleId="af1">
    <w:name w:val="Balloon Text"/>
    <w:basedOn w:val="a"/>
    <w:link w:val="af2"/>
    <w:uiPriority w:val="99"/>
    <w:semiHidden/>
    <w:unhideWhenUsed/>
    <w:rsid w:val="00D84B3B"/>
    <w:rPr>
      <w:rFonts w:ascii="宋体" w:eastAsia="宋体"/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D84B3B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monaco-highlighted-label">
    <w:name w:val="monaco-highlighted-label"/>
    <w:basedOn w:val="a0"/>
    <w:rsid w:val="00D5634B"/>
  </w:style>
  <w:style w:type="character" w:customStyle="1" w:styleId="value">
    <w:name w:val="value"/>
    <w:basedOn w:val="a0"/>
    <w:rsid w:val="00D5634B"/>
  </w:style>
  <w:style w:type="paragraph" w:styleId="af3">
    <w:name w:val="Revision"/>
    <w:hidden/>
    <w:uiPriority w:val="99"/>
    <w:semiHidden/>
    <w:rsid w:val="00DD6DB5"/>
    <w:rPr>
      <w:rFonts w:ascii="Times New Roman" w:hAnsi="Times New Roman" w:cs="Times New Roman"/>
      <w:kern w:val="0"/>
    </w:rPr>
  </w:style>
  <w:style w:type="paragraph" w:styleId="af4">
    <w:name w:val="Document Map"/>
    <w:basedOn w:val="a"/>
    <w:link w:val="af5"/>
    <w:uiPriority w:val="99"/>
    <w:semiHidden/>
    <w:unhideWhenUsed/>
    <w:rsid w:val="00F81457"/>
    <w:rPr>
      <w:rFonts w:ascii="宋体" w:eastAsia="宋体"/>
    </w:rPr>
  </w:style>
  <w:style w:type="character" w:customStyle="1" w:styleId="af5">
    <w:name w:val="文档结构图 字符"/>
    <w:basedOn w:val="a0"/>
    <w:link w:val="af4"/>
    <w:uiPriority w:val="99"/>
    <w:semiHidden/>
    <w:rsid w:val="00F81457"/>
    <w:rPr>
      <w:rFonts w:ascii="宋体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1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7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8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7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3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7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2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4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3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7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6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0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1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3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5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2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0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0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2862">
                  <w:marLeft w:val="0"/>
                  <w:marRight w:val="0"/>
                  <w:marTop w:val="8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073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2100946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61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97466">
                      <w:blockQuote w:val="1"/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1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25652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3.tryblockchain.org/Web3.js-api-refrenc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eb3.tryblockchain.org/Web3.js-api-refrence.html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3.tryblockchain.org/Web3.js-api-refrenc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3.tryblockchain.org/Web3.js-api-refre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3.tryblockchain.org/Web3.js-api-refrenc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317C07B-F490-0A41-B6FE-3E30E481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8500</Words>
  <Characters>48456</Characters>
  <Application>Microsoft Office Word</Application>
  <DocSecurity>0</DocSecurity>
  <Lines>403</Lines>
  <Paragraphs>113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2</cp:revision>
  <dcterms:created xsi:type="dcterms:W3CDTF">2019-08-28T09:11:00Z</dcterms:created>
  <dcterms:modified xsi:type="dcterms:W3CDTF">2019-08-28T09:11:00Z</dcterms:modified>
</cp:coreProperties>
</file>